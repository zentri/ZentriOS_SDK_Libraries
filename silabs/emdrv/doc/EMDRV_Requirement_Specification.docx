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eastAsiaTheme="minorHAnsi"/>
        </w:rPr>
        <w:id w:val="363239204"/>
        <w:docPartObj>
          <w:docPartGallery w:val="Cover Pages"/>
          <w:docPartUnique/>
        </w:docPartObj>
      </w:sdtPr>
      <w:sdtEndPr>
        <w:rPr>
          <w:rFonts w:asciiTheme="majorHAnsi" w:eastAsiaTheme="majorEastAsia" w:hAnsiTheme="majorHAnsi" w:cstheme="majorBidi"/>
          <w:b/>
          <w:bCs/>
          <w:color w:val="44697D" w:themeColor="text2"/>
          <w:sz w:val="28"/>
          <w:szCs w:val="28"/>
        </w:rPr>
      </w:sdtEndPr>
      <w:sdtContent>
        <w:p w:rsidR="0066233C" w:rsidRDefault="00CE7AE1" w:rsidP="004F0B3E">
          <w:pPr>
            <w:pStyle w:val="NoSpacing"/>
          </w:pPr>
          <w:r>
            <w:rPr>
              <w:noProof/>
              <w:lang w:val="nb-NO" w:eastAsia="nb-NO"/>
            </w:rPr>
            <w:drawing>
              <wp:anchor distT="0" distB="0" distL="114300" distR="114300" simplePos="0" relativeHeight="251658240" behindDoc="1" locked="0" layoutInCell="1" allowOverlap="1">
                <wp:simplePos x="0" y="0"/>
                <wp:positionH relativeFrom="column">
                  <wp:posOffset>-5737722</wp:posOffset>
                </wp:positionH>
                <wp:positionV relativeFrom="paragraph">
                  <wp:posOffset>-437322</wp:posOffset>
                </wp:positionV>
                <wp:extent cx="1984679" cy="310101"/>
                <wp:effectExtent l="19050" t="0" r="0" b="0"/>
                <wp:wrapNone/>
                <wp:docPr id="7" name="Picture 6" descr="Energy_Micro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ergy_Micro_logo.png"/>
                        <pic:cNvPicPr/>
                      </pic:nvPicPr>
                      <pic:blipFill>
                        <a:blip r:embed="rId8" cstate="print"/>
                        <a:stretch>
                          <a:fillRect/>
                        </a:stretch>
                      </pic:blipFill>
                      <pic:spPr>
                        <a:xfrm>
                          <a:off x="0" y="0"/>
                          <a:ext cx="1984679" cy="310101"/>
                        </a:xfrm>
                        <a:prstGeom prst="rect">
                          <a:avLst/>
                        </a:prstGeom>
                      </pic:spPr>
                    </pic:pic>
                  </a:graphicData>
                </a:graphic>
              </wp:anchor>
            </w:drawing>
          </w:r>
        </w:p>
        <w:p w:rsidR="00CE7AE1" w:rsidRDefault="00CE7AE1" w:rsidP="00CE7AE1">
          <w:pPr>
            <w:pStyle w:val="NoSpacing"/>
            <w:rPr>
              <w:rFonts w:asciiTheme="majorHAnsi" w:eastAsiaTheme="majorEastAsia" w:hAnsiTheme="majorHAnsi" w:cstheme="majorBidi"/>
              <w:color w:val="44697D" w:themeColor="text2"/>
              <w:sz w:val="56"/>
              <w:szCs w:val="72"/>
            </w:rPr>
          </w:pPr>
        </w:p>
        <w:p w:rsidR="00CE7AE1" w:rsidRPr="00CE7AE1" w:rsidRDefault="001318AB">
          <w:pPr>
            <w:jc w:val="left"/>
            <w:rPr>
              <w:rFonts w:asciiTheme="majorHAnsi" w:eastAsiaTheme="majorEastAsia" w:hAnsiTheme="majorHAnsi" w:cstheme="majorBidi"/>
              <w:b/>
              <w:color w:val="44697D" w:themeColor="text2"/>
              <w:sz w:val="48"/>
              <w:szCs w:val="72"/>
            </w:rPr>
          </w:pPr>
          <w:sdt>
            <w:sdtPr>
              <w:rPr>
                <w:rFonts w:asciiTheme="majorHAnsi" w:eastAsiaTheme="majorEastAsia" w:hAnsiTheme="majorHAnsi" w:cstheme="majorBidi"/>
                <w:b/>
                <w:color w:val="44697D" w:themeColor="text2"/>
                <w:sz w:val="48"/>
                <w:szCs w:val="72"/>
              </w:rPr>
              <w:alias w:val="Title"/>
              <w:id w:val="13553149"/>
              <w:dataBinding w:prefixMappings="xmlns:ns0='http://schemas.openxmlformats.org/package/2006/metadata/core-properties' xmlns:ns1='http://purl.org/dc/elements/1.1/'" w:xpath="/ns0:coreProperties[1]/ns1:title[1]" w:storeItemID="{6C3C8BC8-F283-45AE-878A-BAB7291924A1}"/>
              <w:text/>
            </w:sdtPr>
            <w:sdtContent>
              <w:proofErr w:type="spellStart"/>
              <w:proofErr w:type="gramStart"/>
              <w:r w:rsidR="00324EC9">
                <w:rPr>
                  <w:rFonts w:asciiTheme="majorHAnsi" w:eastAsiaTheme="majorEastAsia" w:hAnsiTheme="majorHAnsi" w:cstheme="majorBidi"/>
                  <w:b/>
                  <w:color w:val="44697D" w:themeColor="text2"/>
                  <w:sz w:val="48"/>
                  <w:szCs w:val="72"/>
                </w:rPr>
                <w:t>energyAware</w:t>
              </w:r>
              <w:proofErr w:type="spellEnd"/>
              <w:proofErr w:type="gramEnd"/>
              <w:r w:rsidR="00324EC9">
                <w:rPr>
                  <w:rFonts w:asciiTheme="majorHAnsi" w:eastAsiaTheme="majorEastAsia" w:hAnsiTheme="majorHAnsi" w:cstheme="majorBidi"/>
                  <w:b/>
                  <w:color w:val="44697D" w:themeColor="text2"/>
                  <w:sz w:val="48"/>
                  <w:szCs w:val="72"/>
                </w:rPr>
                <w:t xml:space="preserve"> Drivers</w:t>
              </w:r>
            </w:sdtContent>
          </w:sdt>
        </w:p>
        <w:p w:rsidR="00CE7AE1" w:rsidRDefault="001318AB">
          <w:pPr>
            <w:jc w:val="left"/>
            <w:rPr>
              <w:color w:val="44697D" w:themeColor="text2"/>
            </w:rPr>
          </w:pPr>
          <w:sdt>
            <w:sdtPr>
              <w:rPr>
                <w:color w:val="44697D" w:themeColor="text2"/>
                <w:sz w:val="40"/>
                <w:szCs w:val="40"/>
              </w:rPr>
              <w:alias w:val="Subtitle"/>
              <w:id w:val="13553153"/>
              <w:dataBinding w:prefixMappings="xmlns:ns0='http://schemas.openxmlformats.org/package/2006/metadata/core-properties' xmlns:ns1='http://purl.org/dc/elements/1.1/'" w:xpath="/ns0:coreProperties[1]/ns1:subject[1]" w:storeItemID="{6C3C8BC8-F283-45AE-878A-BAB7291924A1}"/>
              <w:text/>
            </w:sdtPr>
            <w:sdtContent>
              <w:r w:rsidR="009C4ABC">
                <w:rPr>
                  <w:color w:val="44697D" w:themeColor="text2"/>
                  <w:sz w:val="40"/>
                  <w:szCs w:val="40"/>
                </w:rPr>
                <w:t>Requirement Specification</w:t>
              </w:r>
            </w:sdtContent>
          </w:sdt>
        </w:p>
        <w:p w:rsidR="00CE7AE1" w:rsidRDefault="00CE7AE1">
          <w:pPr>
            <w:jc w:val="left"/>
            <w:rPr>
              <w:color w:val="44697D" w:themeColor="text2"/>
            </w:rPr>
          </w:pPr>
        </w:p>
        <w:p w:rsidR="00CE7AE1" w:rsidRDefault="00CE7AE1">
          <w:pPr>
            <w:jc w:val="left"/>
            <w:rPr>
              <w:color w:val="44697D" w:themeColor="text2"/>
            </w:rPr>
          </w:pPr>
        </w:p>
        <w:p w:rsidR="00CE7AE1" w:rsidRDefault="00CE7AE1">
          <w:pPr>
            <w:jc w:val="left"/>
            <w:rPr>
              <w:color w:val="44697D" w:themeColor="text2"/>
            </w:rPr>
          </w:pPr>
        </w:p>
        <w:p w:rsidR="00CE7AE1" w:rsidRDefault="00CE7AE1">
          <w:pPr>
            <w:jc w:val="left"/>
            <w:rPr>
              <w:color w:val="44697D" w:themeColor="text2"/>
            </w:rPr>
          </w:pPr>
        </w:p>
        <w:p w:rsidR="00CE7AE1" w:rsidRDefault="00CE7AE1">
          <w:pPr>
            <w:jc w:val="left"/>
            <w:rPr>
              <w:color w:val="44697D" w:themeColor="text2"/>
            </w:rPr>
          </w:pPr>
        </w:p>
        <w:p w:rsidR="00E90D1E" w:rsidRDefault="00CE7AE1" w:rsidP="00CE7AE1">
          <w:pPr>
            <w:rPr>
              <w:b/>
              <w:i/>
              <w:color w:val="44697D" w:themeColor="text2"/>
              <w:sz w:val="24"/>
            </w:rPr>
          </w:pPr>
          <w:r w:rsidRPr="0050313F">
            <w:rPr>
              <w:b/>
              <w:i/>
              <w:color w:val="44697D" w:themeColor="text2"/>
              <w:sz w:val="24"/>
            </w:rPr>
            <w:t>Introduction</w:t>
          </w:r>
        </w:p>
        <w:p w:rsidR="004F0B3E" w:rsidRDefault="00163BC6" w:rsidP="00CE7AE1">
          <w:pPr>
            <w:rPr>
              <w:b/>
              <w:color w:val="44697D" w:themeColor="text2"/>
              <w:sz w:val="24"/>
            </w:rPr>
          </w:pPr>
          <w:r>
            <w:rPr>
              <w:b/>
              <w:color w:val="44697D" w:themeColor="text2"/>
              <w:sz w:val="24"/>
            </w:rPr>
            <w:t>This document</w:t>
          </w:r>
          <w:r w:rsidR="00F773CA">
            <w:rPr>
              <w:b/>
              <w:color w:val="44697D" w:themeColor="text2"/>
              <w:sz w:val="24"/>
            </w:rPr>
            <w:t xml:space="preserve"> describes the rationale and </w:t>
          </w:r>
          <w:r w:rsidR="00EC1990">
            <w:rPr>
              <w:b/>
              <w:color w:val="44697D" w:themeColor="text2"/>
              <w:sz w:val="24"/>
            </w:rPr>
            <w:t>b</w:t>
          </w:r>
          <w:r w:rsidR="00F773CA">
            <w:rPr>
              <w:b/>
              <w:color w:val="44697D" w:themeColor="text2"/>
              <w:sz w:val="24"/>
            </w:rPr>
            <w:t xml:space="preserve">ackground for the </w:t>
          </w:r>
          <w:proofErr w:type="spellStart"/>
          <w:r w:rsidR="00F773CA">
            <w:rPr>
              <w:b/>
              <w:color w:val="44697D" w:themeColor="text2"/>
              <w:sz w:val="24"/>
            </w:rPr>
            <w:t>ene</w:t>
          </w:r>
          <w:r w:rsidR="00EC1990">
            <w:rPr>
              <w:b/>
              <w:color w:val="44697D" w:themeColor="text2"/>
              <w:sz w:val="24"/>
            </w:rPr>
            <w:t>r</w:t>
          </w:r>
          <w:r w:rsidR="00F773CA">
            <w:rPr>
              <w:b/>
              <w:color w:val="44697D" w:themeColor="text2"/>
              <w:sz w:val="24"/>
            </w:rPr>
            <w:t>g</w:t>
          </w:r>
          <w:r w:rsidR="00EC1990">
            <w:rPr>
              <w:b/>
              <w:color w:val="44697D" w:themeColor="text2"/>
              <w:sz w:val="24"/>
            </w:rPr>
            <w:t>y</w:t>
          </w:r>
          <w:r w:rsidR="00F773CA">
            <w:rPr>
              <w:b/>
              <w:color w:val="44697D" w:themeColor="text2"/>
              <w:sz w:val="24"/>
            </w:rPr>
            <w:t>Aware</w:t>
          </w:r>
          <w:proofErr w:type="spellEnd"/>
          <w:r w:rsidR="00F773CA">
            <w:rPr>
              <w:b/>
              <w:color w:val="44697D" w:themeColor="text2"/>
              <w:sz w:val="24"/>
            </w:rPr>
            <w:t xml:space="preserve"> Drive</w:t>
          </w:r>
          <w:r w:rsidR="00EC1990">
            <w:rPr>
              <w:b/>
              <w:color w:val="44697D" w:themeColor="text2"/>
              <w:sz w:val="24"/>
            </w:rPr>
            <w:t>r project. In addition, it describes the goals and purpose of the project.</w:t>
          </w:r>
        </w:p>
        <w:p w:rsidR="0066233C" w:rsidRPr="004F0B3E" w:rsidRDefault="0066233C" w:rsidP="00E70550">
          <w:pPr>
            <w:jc w:val="center"/>
            <w:rPr>
              <w:rFonts w:asciiTheme="majorHAnsi" w:eastAsiaTheme="majorEastAsia" w:hAnsiTheme="majorHAnsi" w:cstheme="majorBidi"/>
              <w:b/>
              <w:bCs/>
              <w:color w:val="44697D" w:themeColor="text2"/>
              <w:sz w:val="28"/>
              <w:szCs w:val="28"/>
            </w:rPr>
          </w:pPr>
          <w:r w:rsidRPr="004F0B3E">
            <w:rPr>
              <w:rFonts w:asciiTheme="majorHAnsi" w:eastAsiaTheme="majorEastAsia" w:hAnsiTheme="majorHAnsi" w:cstheme="majorBidi"/>
              <w:b/>
              <w:bCs/>
              <w:color w:val="44697D" w:themeColor="text2"/>
              <w:sz w:val="28"/>
              <w:szCs w:val="28"/>
            </w:rPr>
            <w:br w:type="page"/>
          </w:r>
        </w:p>
      </w:sdtContent>
    </w:sdt>
    <w:p w:rsidR="00CE7AE1" w:rsidRPr="00E1642F" w:rsidRDefault="00CE7AE1" w:rsidP="00E1642F">
      <w:pPr>
        <w:pStyle w:val="Heading1"/>
      </w:pPr>
      <w:bookmarkStart w:id="0" w:name="_Toc257642635"/>
      <w:bookmarkStart w:id="1" w:name="_Toc336335348"/>
      <w:r w:rsidRPr="00E1642F">
        <w:lastRenderedPageBreak/>
        <w:t>Revision Records</w:t>
      </w:r>
      <w:bookmarkEnd w:id="0"/>
      <w:bookmarkEnd w:id="1"/>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822"/>
        <w:gridCol w:w="1341"/>
        <w:gridCol w:w="5495"/>
        <w:gridCol w:w="713"/>
        <w:gridCol w:w="918"/>
      </w:tblGrid>
      <w:tr w:rsidR="00776692" w:rsidRPr="00783425">
        <w:trPr>
          <w:trHeight w:val="430"/>
        </w:trPr>
        <w:tc>
          <w:tcPr>
            <w:tcW w:w="442" w:type="pct"/>
            <w:shd w:val="clear" w:color="auto" w:fill="93B1CC" w:themeFill="background2"/>
          </w:tcPr>
          <w:p w:rsidR="00014556" w:rsidRPr="00783425" w:rsidRDefault="00014556" w:rsidP="00213D4A">
            <w:pPr>
              <w:spacing w:line="240" w:lineRule="auto"/>
              <w:jc w:val="left"/>
              <w:rPr>
                <w:b/>
                <w:color w:val="FFFFFF" w:themeColor="background1"/>
                <w:sz w:val="16"/>
              </w:rPr>
            </w:pPr>
            <w:r w:rsidRPr="00783425">
              <w:rPr>
                <w:b/>
                <w:color w:val="FFFFFF" w:themeColor="background1"/>
                <w:sz w:val="16"/>
              </w:rPr>
              <w:t>Revision</w:t>
            </w:r>
            <w:r>
              <w:rPr>
                <w:b/>
                <w:color w:val="FFFFFF" w:themeColor="background1"/>
                <w:sz w:val="16"/>
              </w:rPr>
              <w:br/>
            </w:r>
            <w:r w:rsidRPr="00783425">
              <w:rPr>
                <w:b/>
                <w:color w:val="FFFFFF" w:themeColor="background1"/>
                <w:sz w:val="16"/>
              </w:rPr>
              <w:t>Number</w:t>
            </w:r>
          </w:p>
        </w:tc>
        <w:tc>
          <w:tcPr>
            <w:tcW w:w="722" w:type="pct"/>
            <w:shd w:val="clear" w:color="auto" w:fill="93B1CC" w:themeFill="background2"/>
          </w:tcPr>
          <w:p w:rsidR="00014556" w:rsidRPr="00783425" w:rsidRDefault="00014556" w:rsidP="00213D4A">
            <w:pPr>
              <w:spacing w:line="240" w:lineRule="auto"/>
              <w:jc w:val="left"/>
              <w:rPr>
                <w:b/>
                <w:color w:val="FFFFFF" w:themeColor="background1"/>
                <w:sz w:val="16"/>
              </w:rPr>
            </w:pPr>
            <w:r w:rsidRPr="00783425">
              <w:rPr>
                <w:b/>
                <w:color w:val="FFFFFF" w:themeColor="background1"/>
                <w:sz w:val="16"/>
              </w:rPr>
              <w:t>Effective</w:t>
            </w:r>
            <w:r>
              <w:rPr>
                <w:b/>
                <w:color w:val="FFFFFF" w:themeColor="background1"/>
                <w:sz w:val="16"/>
              </w:rPr>
              <w:br/>
            </w:r>
            <w:r w:rsidRPr="00783425">
              <w:rPr>
                <w:b/>
                <w:color w:val="FFFFFF" w:themeColor="background1"/>
                <w:sz w:val="16"/>
              </w:rPr>
              <w:t>Date</w:t>
            </w:r>
          </w:p>
        </w:tc>
        <w:tc>
          <w:tcPr>
            <w:tcW w:w="2958" w:type="pct"/>
            <w:shd w:val="clear" w:color="auto" w:fill="93B1CC" w:themeFill="background2"/>
          </w:tcPr>
          <w:p w:rsidR="00014556" w:rsidRPr="00783425" w:rsidRDefault="00014556" w:rsidP="00213D4A">
            <w:pPr>
              <w:spacing w:line="240" w:lineRule="auto"/>
              <w:jc w:val="left"/>
              <w:rPr>
                <w:b/>
                <w:color w:val="FFFFFF" w:themeColor="background1"/>
                <w:sz w:val="16"/>
              </w:rPr>
            </w:pPr>
            <w:r w:rsidRPr="00783425">
              <w:rPr>
                <w:b/>
                <w:color w:val="FFFFFF" w:themeColor="background1"/>
                <w:sz w:val="16"/>
              </w:rPr>
              <w:t>Change</w:t>
            </w:r>
            <w:r>
              <w:rPr>
                <w:b/>
                <w:color w:val="FFFFFF" w:themeColor="background1"/>
                <w:sz w:val="16"/>
              </w:rPr>
              <w:br/>
            </w:r>
            <w:r w:rsidRPr="00783425">
              <w:rPr>
                <w:b/>
                <w:color w:val="FFFFFF" w:themeColor="background1"/>
                <w:sz w:val="16"/>
              </w:rPr>
              <w:t>Description</w:t>
            </w:r>
          </w:p>
        </w:tc>
        <w:tc>
          <w:tcPr>
            <w:tcW w:w="384" w:type="pct"/>
            <w:shd w:val="clear" w:color="auto" w:fill="93B1CC" w:themeFill="background2"/>
          </w:tcPr>
          <w:p w:rsidR="00014556" w:rsidRPr="00783425" w:rsidRDefault="00014556" w:rsidP="00783425">
            <w:pPr>
              <w:spacing w:line="240" w:lineRule="auto"/>
              <w:jc w:val="left"/>
              <w:rPr>
                <w:b/>
                <w:color w:val="FFFFFF" w:themeColor="background1"/>
                <w:sz w:val="16"/>
              </w:rPr>
            </w:pPr>
            <w:r w:rsidRPr="00783425">
              <w:rPr>
                <w:b/>
                <w:color w:val="FFFFFF" w:themeColor="background1"/>
                <w:sz w:val="16"/>
              </w:rPr>
              <w:t>Author</w:t>
            </w:r>
          </w:p>
        </w:tc>
        <w:tc>
          <w:tcPr>
            <w:tcW w:w="494" w:type="pct"/>
            <w:shd w:val="clear" w:color="auto" w:fill="93B1CC" w:themeFill="background2"/>
          </w:tcPr>
          <w:p w:rsidR="00014556" w:rsidRPr="00783425" w:rsidRDefault="00776692" w:rsidP="00783425">
            <w:pPr>
              <w:spacing w:line="240" w:lineRule="auto"/>
              <w:jc w:val="left"/>
              <w:rPr>
                <w:b/>
                <w:color w:val="FFFFFF" w:themeColor="background1"/>
                <w:sz w:val="16"/>
              </w:rPr>
            </w:pPr>
            <w:r>
              <w:rPr>
                <w:b/>
                <w:color w:val="FFFFFF" w:themeColor="background1"/>
                <w:sz w:val="16"/>
              </w:rPr>
              <w:t>Approved</w:t>
            </w:r>
          </w:p>
        </w:tc>
      </w:tr>
      <w:tr w:rsidR="00776692">
        <w:trPr>
          <w:trHeight w:val="488"/>
        </w:trPr>
        <w:tc>
          <w:tcPr>
            <w:tcW w:w="442" w:type="pct"/>
            <w:vAlign w:val="bottom"/>
          </w:tcPr>
          <w:p w:rsidR="00014556" w:rsidRDefault="00776692" w:rsidP="009C4ABC">
            <w:pPr>
              <w:jc w:val="left"/>
            </w:pPr>
            <w:r>
              <w:t>0.</w:t>
            </w:r>
            <w:r w:rsidR="00014556">
              <w:t>1</w:t>
            </w:r>
          </w:p>
        </w:tc>
        <w:tc>
          <w:tcPr>
            <w:tcW w:w="722" w:type="pct"/>
            <w:vAlign w:val="bottom"/>
          </w:tcPr>
          <w:p w:rsidR="00014556" w:rsidRDefault="00014556" w:rsidP="009C4ABC">
            <w:pPr>
              <w:jc w:val="left"/>
            </w:pPr>
            <w:r>
              <w:t>25.06.2012</w:t>
            </w:r>
          </w:p>
        </w:tc>
        <w:tc>
          <w:tcPr>
            <w:tcW w:w="2958" w:type="pct"/>
            <w:vAlign w:val="bottom"/>
          </w:tcPr>
          <w:p w:rsidR="00014556" w:rsidRDefault="00014556" w:rsidP="009C4ABC">
            <w:pPr>
              <w:jc w:val="left"/>
            </w:pPr>
            <w:r>
              <w:t>Initial revision</w:t>
            </w:r>
          </w:p>
        </w:tc>
        <w:tc>
          <w:tcPr>
            <w:tcW w:w="384" w:type="pct"/>
            <w:vAlign w:val="bottom"/>
          </w:tcPr>
          <w:p w:rsidR="00014556" w:rsidRDefault="00864C07" w:rsidP="009C4ABC">
            <w:pPr>
              <w:jc w:val="left"/>
            </w:pPr>
            <w:r>
              <w:t>JNO</w:t>
            </w:r>
          </w:p>
        </w:tc>
        <w:tc>
          <w:tcPr>
            <w:tcW w:w="494" w:type="pct"/>
            <w:vAlign w:val="bottom"/>
          </w:tcPr>
          <w:p w:rsidR="00014556" w:rsidRDefault="00014556" w:rsidP="009C4ABC">
            <w:pPr>
              <w:jc w:val="left"/>
            </w:pPr>
          </w:p>
        </w:tc>
      </w:tr>
      <w:tr w:rsidR="00776692">
        <w:trPr>
          <w:trHeight w:val="488"/>
        </w:trPr>
        <w:tc>
          <w:tcPr>
            <w:tcW w:w="442" w:type="pct"/>
          </w:tcPr>
          <w:p w:rsidR="00014556" w:rsidRDefault="00864C07" w:rsidP="00783425">
            <w:r>
              <w:t>0.2</w:t>
            </w:r>
          </w:p>
        </w:tc>
        <w:tc>
          <w:tcPr>
            <w:tcW w:w="722" w:type="pct"/>
          </w:tcPr>
          <w:p w:rsidR="00014556" w:rsidRDefault="00864C07" w:rsidP="00783425">
            <w:r>
              <w:t>14.09.2012</w:t>
            </w:r>
          </w:p>
        </w:tc>
        <w:tc>
          <w:tcPr>
            <w:tcW w:w="2958" w:type="pct"/>
          </w:tcPr>
          <w:p w:rsidR="00014556" w:rsidRDefault="00864C07" w:rsidP="00783425">
            <w:r>
              <w:t>Updated with new requirements. Added information from the wiki</w:t>
            </w:r>
          </w:p>
        </w:tc>
        <w:tc>
          <w:tcPr>
            <w:tcW w:w="384" w:type="pct"/>
          </w:tcPr>
          <w:p w:rsidR="00014556" w:rsidRDefault="00864C07" w:rsidP="00783425">
            <w:r>
              <w:t>MG</w:t>
            </w:r>
          </w:p>
        </w:tc>
        <w:tc>
          <w:tcPr>
            <w:tcW w:w="494" w:type="pct"/>
          </w:tcPr>
          <w:p w:rsidR="00014556" w:rsidRDefault="00014556" w:rsidP="00783425"/>
        </w:tc>
      </w:tr>
      <w:tr w:rsidR="00776692">
        <w:trPr>
          <w:trHeight w:val="488"/>
        </w:trPr>
        <w:tc>
          <w:tcPr>
            <w:tcW w:w="442" w:type="pct"/>
          </w:tcPr>
          <w:p w:rsidR="00014556" w:rsidRDefault="00F6164E" w:rsidP="00783425">
            <w:r>
              <w:t>0.3</w:t>
            </w:r>
          </w:p>
        </w:tc>
        <w:tc>
          <w:tcPr>
            <w:tcW w:w="722" w:type="pct"/>
          </w:tcPr>
          <w:p w:rsidR="00014556" w:rsidRDefault="00F6164E" w:rsidP="00783425">
            <w:r>
              <w:t>19.09.2012</w:t>
            </w:r>
          </w:p>
        </w:tc>
        <w:tc>
          <w:tcPr>
            <w:tcW w:w="2958" w:type="pct"/>
          </w:tcPr>
          <w:p w:rsidR="00014556" w:rsidRDefault="00F6164E" w:rsidP="00F6164E">
            <w:r>
              <w:t>Updated requirement 4.1.2 to clarify which use-cases are covered. Added new requirement 4.1.9 runtimes. Added figure 1 to clarify the relationship between different components.</w:t>
            </w:r>
          </w:p>
        </w:tc>
        <w:tc>
          <w:tcPr>
            <w:tcW w:w="384" w:type="pct"/>
          </w:tcPr>
          <w:p w:rsidR="00014556" w:rsidRDefault="00F6164E" w:rsidP="00783425">
            <w:r>
              <w:t>MG</w:t>
            </w:r>
          </w:p>
        </w:tc>
        <w:tc>
          <w:tcPr>
            <w:tcW w:w="494" w:type="pct"/>
          </w:tcPr>
          <w:p w:rsidR="00014556" w:rsidRDefault="00014556" w:rsidP="00783425"/>
        </w:tc>
      </w:tr>
      <w:tr w:rsidR="00776692">
        <w:trPr>
          <w:trHeight w:val="488"/>
        </w:trPr>
        <w:tc>
          <w:tcPr>
            <w:tcW w:w="442" w:type="pct"/>
          </w:tcPr>
          <w:p w:rsidR="00014556" w:rsidRDefault="00911C16" w:rsidP="00783425">
            <w:r>
              <w:t>0.4</w:t>
            </w:r>
          </w:p>
        </w:tc>
        <w:tc>
          <w:tcPr>
            <w:tcW w:w="722" w:type="pct"/>
          </w:tcPr>
          <w:p w:rsidR="00014556" w:rsidRDefault="00911C16" w:rsidP="00783425">
            <w:r>
              <w:t>24.09.2012</w:t>
            </w:r>
          </w:p>
        </w:tc>
        <w:tc>
          <w:tcPr>
            <w:tcW w:w="2958" w:type="pct"/>
          </w:tcPr>
          <w:p w:rsidR="00014556" w:rsidRDefault="00911C16" w:rsidP="00911C16">
            <w:r>
              <w:t>Updated with feedback from version 0.3. Clarified section 4.1.13</w:t>
            </w:r>
            <w:r w:rsidR="005F3E34">
              <w:t xml:space="preserve"> on the pointer mechanism. Added a Scope section.</w:t>
            </w:r>
          </w:p>
        </w:tc>
        <w:tc>
          <w:tcPr>
            <w:tcW w:w="384" w:type="pct"/>
          </w:tcPr>
          <w:p w:rsidR="00014556" w:rsidRDefault="00911C16" w:rsidP="00783425">
            <w:r>
              <w:t>MG</w:t>
            </w:r>
          </w:p>
        </w:tc>
        <w:tc>
          <w:tcPr>
            <w:tcW w:w="494" w:type="pct"/>
          </w:tcPr>
          <w:p w:rsidR="00014556" w:rsidRDefault="00014556" w:rsidP="00783425"/>
        </w:tc>
      </w:tr>
      <w:tr w:rsidR="00776692">
        <w:trPr>
          <w:trHeight w:val="488"/>
        </w:trPr>
        <w:tc>
          <w:tcPr>
            <w:tcW w:w="442" w:type="pct"/>
          </w:tcPr>
          <w:p w:rsidR="00014556" w:rsidRDefault="00AF46A8" w:rsidP="00783425">
            <w:r>
              <w:t>0.5</w:t>
            </w:r>
          </w:p>
        </w:tc>
        <w:tc>
          <w:tcPr>
            <w:tcW w:w="722" w:type="pct"/>
          </w:tcPr>
          <w:p w:rsidR="00014556" w:rsidRDefault="00AF46A8" w:rsidP="00783425">
            <w:r>
              <w:t>24.09.2012</w:t>
            </w:r>
          </w:p>
        </w:tc>
        <w:tc>
          <w:tcPr>
            <w:tcW w:w="2958" w:type="pct"/>
          </w:tcPr>
          <w:p w:rsidR="00014556" w:rsidRDefault="00AF46A8" w:rsidP="00AF46A8">
            <w:r>
              <w:t>Added some requirements, clarified some requirements and improved language.</w:t>
            </w:r>
          </w:p>
        </w:tc>
        <w:tc>
          <w:tcPr>
            <w:tcW w:w="384" w:type="pct"/>
          </w:tcPr>
          <w:p w:rsidR="00014556" w:rsidRDefault="00AF46A8" w:rsidP="00783425">
            <w:r>
              <w:t>JNO</w:t>
            </w:r>
          </w:p>
        </w:tc>
        <w:tc>
          <w:tcPr>
            <w:tcW w:w="494" w:type="pct"/>
          </w:tcPr>
          <w:p w:rsidR="00014556" w:rsidRDefault="00014556" w:rsidP="00783425"/>
        </w:tc>
      </w:tr>
      <w:tr w:rsidR="00776692">
        <w:trPr>
          <w:trHeight w:val="488"/>
        </w:trPr>
        <w:tc>
          <w:tcPr>
            <w:tcW w:w="442" w:type="pct"/>
          </w:tcPr>
          <w:p w:rsidR="00014556" w:rsidRDefault="00014556" w:rsidP="00783425"/>
        </w:tc>
        <w:tc>
          <w:tcPr>
            <w:tcW w:w="722" w:type="pct"/>
          </w:tcPr>
          <w:p w:rsidR="00014556" w:rsidRDefault="00014556" w:rsidP="00783425"/>
        </w:tc>
        <w:tc>
          <w:tcPr>
            <w:tcW w:w="2958" w:type="pct"/>
          </w:tcPr>
          <w:p w:rsidR="00014556" w:rsidRDefault="00014556" w:rsidP="00783425"/>
        </w:tc>
        <w:tc>
          <w:tcPr>
            <w:tcW w:w="384" w:type="pct"/>
          </w:tcPr>
          <w:p w:rsidR="00014556" w:rsidRDefault="00014556" w:rsidP="00783425"/>
        </w:tc>
        <w:tc>
          <w:tcPr>
            <w:tcW w:w="494" w:type="pct"/>
          </w:tcPr>
          <w:p w:rsidR="00014556" w:rsidRDefault="00014556" w:rsidP="00783425"/>
        </w:tc>
      </w:tr>
      <w:tr w:rsidR="00776692">
        <w:trPr>
          <w:trHeight w:val="488"/>
        </w:trPr>
        <w:tc>
          <w:tcPr>
            <w:tcW w:w="442" w:type="pct"/>
          </w:tcPr>
          <w:p w:rsidR="00014556" w:rsidRDefault="00014556" w:rsidP="00783425"/>
        </w:tc>
        <w:tc>
          <w:tcPr>
            <w:tcW w:w="722" w:type="pct"/>
          </w:tcPr>
          <w:p w:rsidR="00014556" w:rsidRDefault="00014556" w:rsidP="00783425"/>
        </w:tc>
        <w:tc>
          <w:tcPr>
            <w:tcW w:w="2958" w:type="pct"/>
          </w:tcPr>
          <w:p w:rsidR="00014556" w:rsidRDefault="00014556" w:rsidP="00783425"/>
        </w:tc>
        <w:tc>
          <w:tcPr>
            <w:tcW w:w="384" w:type="pct"/>
          </w:tcPr>
          <w:p w:rsidR="00014556" w:rsidRDefault="00014556" w:rsidP="00783425"/>
        </w:tc>
        <w:tc>
          <w:tcPr>
            <w:tcW w:w="494" w:type="pct"/>
          </w:tcPr>
          <w:p w:rsidR="00014556" w:rsidRDefault="00014556" w:rsidP="00783425"/>
        </w:tc>
      </w:tr>
      <w:tr w:rsidR="00776692">
        <w:trPr>
          <w:trHeight w:val="488"/>
        </w:trPr>
        <w:tc>
          <w:tcPr>
            <w:tcW w:w="442" w:type="pct"/>
          </w:tcPr>
          <w:p w:rsidR="00014556" w:rsidRDefault="00014556" w:rsidP="00783425"/>
        </w:tc>
        <w:tc>
          <w:tcPr>
            <w:tcW w:w="722" w:type="pct"/>
          </w:tcPr>
          <w:p w:rsidR="00014556" w:rsidRDefault="00014556" w:rsidP="00783425"/>
        </w:tc>
        <w:tc>
          <w:tcPr>
            <w:tcW w:w="2958" w:type="pct"/>
          </w:tcPr>
          <w:p w:rsidR="00014556" w:rsidRDefault="00014556" w:rsidP="00783425"/>
        </w:tc>
        <w:tc>
          <w:tcPr>
            <w:tcW w:w="384" w:type="pct"/>
          </w:tcPr>
          <w:p w:rsidR="00014556" w:rsidRDefault="00014556" w:rsidP="00783425"/>
        </w:tc>
        <w:tc>
          <w:tcPr>
            <w:tcW w:w="494" w:type="pct"/>
          </w:tcPr>
          <w:p w:rsidR="00014556" w:rsidRDefault="00014556" w:rsidP="00783425"/>
        </w:tc>
      </w:tr>
      <w:tr w:rsidR="00776692">
        <w:trPr>
          <w:trHeight w:val="488"/>
        </w:trPr>
        <w:tc>
          <w:tcPr>
            <w:tcW w:w="442" w:type="pct"/>
          </w:tcPr>
          <w:p w:rsidR="00014556" w:rsidRDefault="00014556" w:rsidP="00783425"/>
        </w:tc>
        <w:tc>
          <w:tcPr>
            <w:tcW w:w="722" w:type="pct"/>
          </w:tcPr>
          <w:p w:rsidR="00014556" w:rsidRDefault="00014556" w:rsidP="00783425"/>
        </w:tc>
        <w:tc>
          <w:tcPr>
            <w:tcW w:w="2958" w:type="pct"/>
          </w:tcPr>
          <w:p w:rsidR="00014556" w:rsidRDefault="00014556" w:rsidP="00783425"/>
        </w:tc>
        <w:tc>
          <w:tcPr>
            <w:tcW w:w="384" w:type="pct"/>
          </w:tcPr>
          <w:p w:rsidR="00014556" w:rsidRDefault="00014556" w:rsidP="00783425"/>
        </w:tc>
        <w:tc>
          <w:tcPr>
            <w:tcW w:w="494" w:type="pct"/>
          </w:tcPr>
          <w:p w:rsidR="00014556" w:rsidRDefault="00014556" w:rsidP="00783425"/>
        </w:tc>
      </w:tr>
    </w:tbl>
    <w:p w:rsidR="006D6696" w:rsidRDefault="006D6696" w:rsidP="0050313F"/>
    <w:p w:rsidR="006D6696" w:rsidRDefault="006D6696">
      <w:pPr>
        <w:jc w:val="left"/>
      </w:pPr>
      <w:r>
        <w:br w:type="page"/>
      </w:r>
    </w:p>
    <w:p w:rsidR="00E1642F" w:rsidRDefault="00E1642F" w:rsidP="0050313F"/>
    <w:sdt>
      <w:sdtPr>
        <w:rPr>
          <w:rFonts w:asciiTheme="minorHAnsi" w:eastAsiaTheme="minorHAnsi" w:hAnsiTheme="minorHAnsi" w:cstheme="minorBidi"/>
          <w:b w:val="0"/>
          <w:bCs w:val="0"/>
          <w:color w:val="auto"/>
          <w:sz w:val="22"/>
          <w:szCs w:val="22"/>
        </w:rPr>
        <w:id w:val="441364379"/>
        <w:docPartObj>
          <w:docPartGallery w:val="Table of Contents"/>
          <w:docPartUnique/>
        </w:docPartObj>
      </w:sdtPr>
      <w:sdtContent>
        <w:p w:rsidR="00904F59" w:rsidRDefault="00904F59" w:rsidP="00904F59">
          <w:pPr>
            <w:pStyle w:val="TOCHeading"/>
          </w:pPr>
          <w:r w:rsidRPr="00904F59">
            <w:t>Contents</w:t>
          </w:r>
        </w:p>
        <w:p w:rsidR="00CF37E6" w:rsidRDefault="001318AB">
          <w:pPr>
            <w:pStyle w:val="TOC1"/>
            <w:tabs>
              <w:tab w:val="left" w:pos="440"/>
              <w:tab w:val="right" w:leader="dot" w:pos="9063"/>
            </w:tabs>
            <w:rPr>
              <w:rFonts w:eastAsiaTheme="minorEastAsia"/>
              <w:noProof/>
              <w:color w:val="auto"/>
              <w:lang w:val="nb-NO" w:eastAsia="nb-NO"/>
            </w:rPr>
          </w:pPr>
          <w:r w:rsidRPr="001318AB">
            <w:fldChar w:fldCharType="begin"/>
          </w:r>
          <w:r w:rsidR="00904F59">
            <w:instrText xml:space="preserve"> TOC \o "1-3" \h \z \u </w:instrText>
          </w:r>
          <w:r w:rsidRPr="001318AB">
            <w:fldChar w:fldCharType="separate"/>
          </w:r>
          <w:hyperlink w:anchor="_Toc336335348" w:history="1">
            <w:r w:rsidR="00CF37E6" w:rsidRPr="004E5D3F">
              <w:rPr>
                <w:rStyle w:val="Hyperlink"/>
                <w:noProof/>
              </w:rPr>
              <w:t>1.</w:t>
            </w:r>
            <w:r w:rsidR="00CF37E6">
              <w:rPr>
                <w:rFonts w:eastAsiaTheme="minorEastAsia"/>
                <w:noProof/>
                <w:color w:val="auto"/>
                <w:lang w:val="nb-NO" w:eastAsia="nb-NO"/>
              </w:rPr>
              <w:tab/>
            </w:r>
            <w:r w:rsidR="00CF37E6" w:rsidRPr="004E5D3F">
              <w:rPr>
                <w:rStyle w:val="Hyperlink"/>
                <w:noProof/>
              </w:rPr>
              <w:t>Revision Records</w:t>
            </w:r>
            <w:r w:rsidR="00CF37E6">
              <w:rPr>
                <w:noProof/>
                <w:webHidden/>
              </w:rPr>
              <w:tab/>
            </w:r>
            <w:r w:rsidR="00CF37E6">
              <w:rPr>
                <w:noProof/>
                <w:webHidden/>
              </w:rPr>
              <w:fldChar w:fldCharType="begin"/>
            </w:r>
            <w:r w:rsidR="00CF37E6">
              <w:rPr>
                <w:noProof/>
                <w:webHidden/>
              </w:rPr>
              <w:instrText xml:space="preserve"> PAGEREF _Toc336335348 \h </w:instrText>
            </w:r>
            <w:r w:rsidR="00CF37E6">
              <w:rPr>
                <w:noProof/>
                <w:webHidden/>
              </w:rPr>
            </w:r>
            <w:r w:rsidR="00CF37E6">
              <w:rPr>
                <w:noProof/>
                <w:webHidden/>
              </w:rPr>
              <w:fldChar w:fldCharType="separate"/>
            </w:r>
            <w:r w:rsidR="00501737">
              <w:rPr>
                <w:noProof/>
                <w:webHidden/>
              </w:rPr>
              <w:t>2</w:t>
            </w:r>
            <w:r w:rsidR="00CF37E6">
              <w:rPr>
                <w:noProof/>
                <w:webHidden/>
              </w:rPr>
              <w:fldChar w:fldCharType="end"/>
            </w:r>
          </w:hyperlink>
        </w:p>
        <w:p w:rsidR="00CF37E6" w:rsidRDefault="00CF37E6">
          <w:pPr>
            <w:pStyle w:val="TOC1"/>
            <w:tabs>
              <w:tab w:val="left" w:pos="440"/>
              <w:tab w:val="right" w:leader="dot" w:pos="9063"/>
            </w:tabs>
            <w:rPr>
              <w:rFonts w:eastAsiaTheme="minorEastAsia"/>
              <w:noProof/>
              <w:color w:val="auto"/>
              <w:lang w:val="nb-NO" w:eastAsia="nb-NO"/>
            </w:rPr>
          </w:pPr>
          <w:hyperlink w:anchor="_Toc336335349" w:history="1">
            <w:r w:rsidRPr="004E5D3F">
              <w:rPr>
                <w:rStyle w:val="Hyperlink"/>
                <w:noProof/>
              </w:rPr>
              <w:t>2.</w:t>
            </w:r>
            <w:r>
              <w:rPr>
                <w:rFonts w:eastAsiaTheme="minorEastAsia"/>
                <w:noProof/>
                <w:color w:val="auto"/>
                <w:lang w:val="nb-NO" w:eastAsia="nb-NO"/>
              </w:rPr>
              <w:tab/>
            </w:r>
            <w:r w:rsidRPr="004E5D3F">
              <w:rPr>
                <w:rStyle w:val="Hyperlink"/>
                <w:noProof/>
              </w:rPr>
              <w:t>Background</w:t>
            </w:r>
            <w:r>
              <w:rPr>
                <w:noProof/>
                <w:webHidden/>
              </w:rPr>
              <w:tab/>
            </w:r>
            <w:r>
              <w:rPr>
                <w:noProof/>
                <w:webHidden/>
              </w:rPr>
              <w:fldChar w:fldCharType="begin"/>
            </w:r>
            <w:r>
              <w:rPr>
                <w:noProof/>
                <w:webHidden/>
              </w:rPr>
              <w:instrText xml:space="preserve"> PAGEREF _Toc336335349 \h </w:instrText>
            </w:r>
            <w:r>
              <w:rPr>
                <w:noProof/>
                <w:webHidden/>
              </w:rPr>
            </w:r>
            <w:r>
              <w:rPr>
                <w:noProof/>
                <w:webHidden/>
              </w:rPr>
              <w:fldChar w:fldCharType="separate"/>
            </w:r>
            <w:r w:rsidR="00501737">
              <w:rPr>
                <w:noProof/>
                <w:webHidden/>
              </w:rPr>
              <w:t>5</w:t>
            </w:r>
            <w:r>
              <w:rPr>
                <w:noProof/>
                <w:webHidden/>
              </w:rPr>
              <w:fldChar w:fldCharType="end"/>
            </w:r>
          </w:hyperlink>
        </w:p>
        <w:p w:rsidR="00CF37E6" w:rsidRDefault="00CF37E6">
          <w:pPr>
            <w:pStyle w:val="TOC1"/>
            <w:tabs>
              <w:tab w:val="left" w:pos="440"/>
              <w:tab w:val="right" w:leader="dot" w:pos="9063"/>
            </w:tabs>
            <w:rPr>
              <w:rFonts w:eastAsiaTheme="minorEastAsia"/>
              <w:noProof/>
              <w:color w:val="auto"/>
              <w:lang w:val="nb-NO" w:eastAsia="nb-NO"/>
            </w:rPr>
          </w:pPr>
          <w:hyperlink w:anchor="_Toc336335350" w:history="1">
            <w:r w:rsidRPr="004E5D3F">
              <w:rPr>
                <w:rStyle w:val="Hyperlink"/>
                <w:rFonts w:eastAsia="Times New Roman"/>
                <w:noProof/>
                <w:lang w:eastAsia="nb-NO"/>
              </w:rPr>
              <w:t>3.</w:t>
            </w:r>
            <w:r>
              <w:rPr>
                <w:rFonts w:eastAsiaTheme="minorEastAsia"/>
                <w:noProof/>
                <w:color w:val="auto"/>
                <w:lang w:val="nb-NO" w:eastAsia="nb-NO"/>
              </w:rPr>
              <w:tab/>
            </w:r>
            <w:r w:rsidRPr="004E5D3F">
              <w:rPr>
                <w:rStyle w:val="Hyperlink"/>
                <w:rFonts w:eastAsia="Times New Roman"/>
                <w:noProof/>
                <w:lang w:eastAsia="nb-NO"/>
              </w:rPr>
              <w:t>New energyAware Drivers</w:t>
            </w:r>
            <w:r>
              <w:rPr>
                <w:noProof/>
                <w:webHidden/>
              </w:rPr>
              <w:tab/>
            </w:r>
            <w:r>
              <w:rPr>
                <w:noProof/>
                <w:webHidden/>
              </w:rPr>
              <w:fldChar w:fldCharType="begin"/>
            </w:r>
            <w:r>
              <w:rPr>
                <w:noProof/>
                <w:webHidden/>
              </w:rPr>
              <w:instrText xml:space="preserve"> PAGEREF _Toc336335350 \h </w:instrText>
            </w:r>
            <w:r>
              <w:rPr>
                <w:noProof/>
                <w:webHidden/>
              </w:rPr>
            </w:r>
            <w:r>
              <w:rPr>
                <w:noProof/>
                <w:webHidden/>
              </w:rPr>
              <w:fldChar w:fldCharType="separate"/>
            </w:r>
            <w:r w:rsidR="00501737">
              <w:rPr>
                <w:noProof/>
                <w:webHidden/>
              </w:rPr>
              <w:t>6</w:t>
            </w:r>
            <w:r>
              <w:rPr>
                <w:noProof/>
                <w:webHidden/>
              </w:rPr>
              <w:fldChar w:fldCharType="end"/>
            </w:r>
          </w:hyperlink>
        </w:p>
        <w:p w:rsidR="00CF37E6" w:rsidRDefault="00CF37E6">
          <w:pPr>
            <w:pStyle w:val="TOC2"/>
            <w:tabs>
              <w:tab w:val="left" w:pos="880"/>
              <w:tab w:val="right" w:leader="dot" w:pos="9063"/>
            </w:tabs>
            <w:rPr>
              <w:rFonts w:eastAsiaTheme="minorEastAsia"/>
              <w:noProof/>
              <w:color w:val="auto"/>
              <w:lang w:val="nb-NO" w:eastAsia="nb-NO"/>
            </w:rPr>
          </w:pPr>
          <w:hyperlink w:anchor="_Toc336335351" w:history="1">
            <w:r w:rsidRPr="004E5D3F">
              <w:rPr>
                <w:rStyle w:val="Hyperlink"/>
                <w:noProof/>
              </w:rPr>
              <w:t>3.1.</w:t>
            </w:r>
            <w:r>
              <w:rPr>
                <w:rFonts w:eastAsiaTheme="minorEastAsia"/>
                <w:noProof/>
                <w:color w:val="auto"/>
                <w:lang w:val="nb-NO" w:eastAsia="nb-NO"/>
              </w:rPr>
              <w:tab/>
            </w:r>
            <w:r w:rsidRPr="004E5D3F">
              <w:rPr>
                <w:rStyle w:val="Hyperlink"/>
                <w:noProof/>
              </w:rPr>
              <w:t>Simplicity</w:t>
            </w:r>
            <w:r>
              <w:rPr>
                <w:noProof/>
                <w:webHidden/>
              </w:rPr>
              <w:tab/>
            </w:r>
            <w:r>
              <w:rPr>
                <w:noProof/>
                <w:webHidden/>
              </w:rPr>
              <w:fldChar w:fldCharType="begin"/>
            </w:r>
            <w:r>
              <w:rPr>
                <w:noProof/>
                <w:webHidden/>
              </w:rPr>
              <w:instrText xml:space="preserve"> PAGEREF _Toc336335351 \h </w:instrText>
            </w:r>
            <w:r>
              <w:rPr>
                <w:noProof/>
                <w:webHidden/>
              </w:rPr>
            </w:r>
            <w:r>
              <w:rPr>
                <w:noProof/>
                <w:webHidden/>
              </w:rPr>
              <w:fldChar w:fldCharType="separate"/>
            </w:r>
            <w:r w:rsidR="00501737">
              <w:rPr>
                <w:noProof/>
                <w:webHidden/>
              </w:rPr>
              <w:t>6</w:t>
            </w:r>
            <w:r>
              <w:rPr>
                <w:noProof/>
                <w:webHidden/>
              </w:rPr>
              <w:fldChar w:fldCharType="end"/>
            </w:r>
          </w:hyperlink>
        </w:p>
        <w:p w:rsidR="00CF37E6" w:rsidRDefault="00CF37E6">
          <w:pPr>
            <w:pStyle w:val="TOC2"/>
            <w:tabs>
              <w:tab w:val="left" w:pos="880"/>
              <w:tab w:val="right" w:leader="dot" w:pos="9063"/>
            </w:tabs>
            <w:rPr>
              <w:rFonts w:eastAsiaTheme="minorEastAsia"/>
              <w:noProof/>
              <w:color w:val="auto"/>
              <w:lang w:val="nb-NO" w:eastAsia="nb-NO"/>
            </w:rPr>
          </w:pPr>
          <w:hyperlink w:anchor="_Toc336335352" w:history="1">
            <w:r w:rsidRPr="004E5D3F">
              <w:rPr>
                <w:rStyle w:val="Hyperlink"/>
                <w:noProof/>
              </w:rPr>
              <w:t>3.2.</w:t>
            </w:r>
            <w:r>
              <w:rPr>
                <w:rFonts w:eastAsiaTheme="minorEastAsia"/>
                <w:noProof/>
                <w:color w:val="auto"/>
                <w:lang w:val="nb-NO" w:eastAsia="nb-NO"/>
              </w:rPr>
              <w:tab/>
            </w:r>
            <w:r w:rsidRPr="004E5D3F">
              <w:rPr>
                <w:rStyle w:val="Hyperlink"/>
                <w:noProof/>
              </w:rPr>
              <w:t>Energy Friendliness</w:t>
            </w:r>
            <w:r>
              <w:rPr>
                <w:noProof/>
                <w:webHidden/>
              </w:rPr>
              <w:tab/>
            </w:r>
            <w:r>
              <w:rPr>
                <w:noProof/>
                <w:webHidden/>
              </w:rPr>
              <w:fldChar w:fldCharType="begin"/>
            </w:r>
            <w:r>
              <w:rPr>
                <w:noProof/>
                <w:webHidden/>
              </w:rPr>
              <w:instrText xml:space="preserve"> PAGEREF _Toc336335352 \h </w:instrText>
            </w:r>
            <w:r>
              <w:rPr>
                <w:noProof/>
                <w:webHidden/>
              </w:rPr>
            </w:r>
            <w:r>
              <w:rPr>
                <w:noProof/>
                <w:webHidden/>
              </w:rPr>
              <w:fldChar w:fldCharType="separate"/>
            </w:r>
            <w:r w:rsidR="00501737">
              <w:rPr>
                <w:noProof/>
                <w:webHidden/>
              </w:rPr>
              <w:t>6</w:t>
            </w:r>
            <w:r>
              <w:rPr>
                <w:noProof/>
                <w:webHidden/>
              </w:rPr>
              <w:fldChar w:fldCharType="end"/>
            </w:r>
          </w:hyperlink>
        </w:p>
        <w:p w:rsidR="00CF37E6" w:rsidRDefault="00CF37E6">
          <w:pPr>
            <w:pStyle w:val="TOC2"/>
            <w:tabs>
              <w:tab w:val="left" w:pos="880"/>
              <w:tab w:val="right" w:leader="dot" w:pos="9063"/>
            </w:tabs>
            <w:rPr>
              <w:rFonts w:eastAsiaTheme="minorEastAsia"/>
              <w:noProof/>
              <w:color w:val="auto"/>
              <w:lang w:val="nb-NO" w:eastAsia="nb-NO"/>
            </w:rPr>
          </w:pPr>
          <w:hyperlink w:anchor="_Toc336335353" w:history="1">
            <w:r w:rsidRPr="004E5D3F">
              <w:rPr>
                <w:rStyle w:val="Hyperlink"/>
                <w:noProof/>
              </w:rPr>
              <w:t>3.3.</w:t>
            </w:r>
            <w:r>
              <w:rPr>
                <w:rFonts w:eastAsiaTheme="minorEastAsia"/>
                <w:noProof/>
                <w:color w:val="auto"/>
                <w:lang w:val="nb-NO" w:eastAsia="nb-NO"/>
              </w:rPr>
              <w:tab/>
            </w:r>
            <w:r w:rsidRPr="004E5D3F">
              <w:rPr>
                <w:rStyle w:val="Hyperlink"/>
                <w:noProof/>
              </w:rPr>
              <w:t>Relation to emlib</w:t>
            </w:r>
            <w:r>
              <w:rPr>
                <w:noProof/>
                <w:webHidden/>
              </w:rPr>
              <w:tab/>
            </w:r>
            <w:r>
              <w:rPr>
                <w:noProof/>
                <w:webHidden/>
              </w:rPr>
              <w:fldChar w:fldCharType="begin"/>
            </w:r>
            <w:r>
              <w:rPr>
                <w:noProof/>
                <w:webHidden/>
              </w:rPr>
              <w:instrText xml:space="preserve"> PAGEREF _Toc336335353 \h </w:instrText>
            </w:r>
            <w:r>
              <w:rPr>
                <w:noProof/>
                <w:webHidden/>
              </w:rPr>
            </w:r>
            <w:r>
              <w:rPr>
                <w:noProof/>
                <w:webHidden/>
              </w:rPr>
              <w:fldChar w:fldCharType="separate"/>
            </w:r>
            <w:r w:rsidR="00501737">
              <w:rPr>
                <w:noProof/>
                <w:webHidden/>
              </w:rPr>
              <w:t>6</w:t>
            </w:r>
            <w:r>
              <w:rPr>
                <w:noProof/>
                <w:webHidden/>
              </w:rPr>
              <w:fldChar w:fldCharType="end"/>
            </w:r>
          </w:hyperlink>
        </w:p>
        <w:p w:rsidR="00CF37E6" w:rsidRDefault="00CF37E6">
          <w:pPr>
            <w:pStyle w:val="TOC1"/>
            <w:tabs>
              <w:tab w:val="left" w:pos="440"/>
              <w:tab w:val="right" w:leader="dot" w:pos="9063"/>
            </w:tabs>
            <w:rPr>
              <w:rFonts w:eastAsiaTheme="minorEastAsia"/>
              <w:noProof/>
              <w:color w:val="auto"/>
              <w:lang w:val="nb-NO" w:eastAsia="nb-NO"/>
            </w:rPr>
          </w:pPr>
          <w:hyperlink w:anchor="_Toc336335354" w:history="1">
            <w:r w:rsidRPr="004E5D3F">
              <w:rPr>
                <w:rStyle w:val="Hyperlink"/>
                <w:noProof/>
              </w:rPr>
              <w:t>4.</w:t>
            </w:r>
            <w:r>
              <w:rPr>
                <w:rFonts w:eastAsiaTheme="minorEastAsia"/>
                <w:noProof/>
                <w:color w:val="auto"/>
                <w:lang w:val="nb-NO" w:eastAsia="nb-NO"/>
              </w:rPr>
              <w:tab/>
            </w:r>
            <w:r w:rsidRPr="004E5D3F">
              <w:rPr>
                <w:rStyle w:val="Hyperlink"/>
                <w:noProof/>
              </w:rPr>
              <w:t>Scope of the project</w:t>
            </w:r>
            <w:r>
              <w:rPr>
                <w:noProof/>
                <w:webHidden/>
              </w:rPr>
              <w:tab/>
            </w:r>
            <w:r>
              <w:rPr>
                <w:noProof/>
                <w:webHidden/>
              </w:rPr>
              <w:fldChar w:fldCharType="begin"/>
            </w:r>
            <w:r>
              <w:rPr>
                <w:noProof/>
                <w:webHidden/>
              </w:rPr>
              <w:instrText xml:space="preserve"> PAGEREF _Toc336335354 \h </w:instrText>
            </w:r>
            <w:r>
              <w:rPr>
                <w:noProof/>
                <w:webHidden/>
              </w:rPr>
            </w:r>
            <w:r>
              <w:rPr>
                <w:noProof/>
                <w:webHidden/>
              </w:rPr>
              <w:fldChar w:fldCharType="separate"/>
            </w:r>
            <w:r w:rsidR="00501737">
              <w:rPr>
                <w:noProof/>
                <w:webHidden/>
              </w:rPr>
              <w:t>8</w:t>
            </w:r>
            <w:r>
              <w:rPr>
                <w:noProof/>
                <w:webHidden/>
              </w:rPr>
              <w:fldChar w:fldCharType="end"/>
            </w:r>
          </w:hyperlink>
        </w:p>
        <w:p w:rsidR="00CF37E6" w:rsidRDefault="00CF37E6">
          <w:pPr>
            <w:pStyle w:val="TOC1"/>
            <w:tabs>
              <w:tab w:val="left" w:pos="440"/>
              <w:tab w:val="right" w:leader="dot" w:pos="9063"/>
            </w:tabs>
            <w:rPr>
              <w:rFonts w:eastAsiaTheme="minorEastAsia"/>
              <w:noProof/>
              <w:color w:val="auto"/>
              <w:lang w:val="nb-NO" w:eastAsia="nb-NO"/>
            </w:rPr>
          </w:pPr>
          <w:hyperlink w:anchor="_Toc336335355" w:history="1">
            <w:r w:rsidRPr="004E5D3F">
              <w:rPr>
                <w:rStyle w:val="Hyperlink"/>
                <w:noProof/>
              </w:rPr>
              <w:t>5.</w:t>
            </w:r>
            <w:r>
              <w:rPr>
                <w:rFonts w:eastAsiaTheme="minorEastAsia"/>
                <w:noProof/>
                <w:color w:val="auto"/>
                <w:lang w:val="nb-NO" w:eastAsia="nb-NO"/>
              </w:rPr>
              <w:tab/>
            </w:r>
            <w:r w:rsidRPr="004E5D3F">
              <w:rPr>
                <w:rStyle w:val="Hyperlink"/>
                <w:noProof/>
              </w:rPr>
              <w:t>General Requirements</w:t>
            </w:r>
            <w:r>
              <w:rPr>
                <w:noProof/>
                <w:webHidden/>
              </w:rPr>
              <w:tab/>
            </w:r>
            <w:r>
              <w:rPr>
                <w:noProof/>
                <w:webHidden/>
              </w:rPr>
              <w:fldChar w:fldCharType="begin"/>
            </w:r>
            <w:r>
              <w:rPr>
                <w:noProof/>
                <w:webHidden/>
              </w:rPr>
              <w:instrText xml:space="preserve"> PAGEREF _Toc336335355 \h </w:instrText>
            </w:r>
            <w:r>
              <w:rPr>
                <w:noProof/>
                <w:webHidden/>
              </w:rPr>
            </w:r>
            <w:r>
              <w:rPr>
                <w:noProof/>
                <w:webHidden/>
              </w:rPr>
              <w:fldChar w:fldCharType="separate"/>
            </w:r>
            <w:r w:rsidR="00501737">
              <w:rPr>
                <w:noProof/>
                <w:webHidden/>
              </w:rPr>
              <w:t>9</w:t>
            </w:r>
            <w:r>
              <w:rPr>
                <w:noProof/>
                <w:webHidden/>
              </w:rPr>
              <w:fldChar w:fldCharType="end"/>
            </w:r>
          </w:hyperlink>
        </w:p>
        <w:p w:rsidR="00CF37E6" w:rsidRDefault="00CF37E6">
          <w:pPr>
            <w:pStyle w:val="TOC2"/>
            <w:tabs>
              <w:tab w:val="left" w:pos="880"/>
              <w:tab w:val="right" w:leader="dot" w:pos="9063"/>
            </w:tabs>
            <w:rPr>
              <w:rFonts w:eastAsiaTheme="minorEastAsia"/>
              <w:noProof/>
              <w:color w:val="auto"/>
              <w:lang w:val="nb-NO" w:eastAsia="nb-NO"/>
            </w:rPr>
          </w:pPr>
          <w:hyperlink w:anchor="_Toc336335356" w:history="1">
            <w:r w:rsidRPr="004E5D3F">
              <w:rPr>
                <w:rStyle w:val="Hyperlink"/>
                <w:noProof/>
              </w:rPr>
              <w:t>5.1.</w:t>
            </w:r>
            <w:r>
              <w:rPr>
                <w:rFonts w:eastAsiaTheme="minorEastAsia"/>
                <w:noProof/>
                <w:color w:val="auto"/>
                <w:lang w:val="nb-NO" w:eastAsia="nb-NO"/>
              </w:rPr>
              <w:tab/>
            </w:r>
            <w:r w:rsidRPr="004E5D3F">
              <w:rPr>
                <w:rStyle w:val="Hyperlink"/>
                <w:noProof/>
              </w:rPr>
              <w:t>Design</w:t>
            </w:r>
            <w:r>
              <w:rPr>
                <w:noProof/>
                <w:webHidden/>
              </w:rPr>
              <w:tab/>
            </w:r>
            <w:r>
              <w:rPr>
                <w:noProof/>
                <w:webHidden/>
              </w:rPr>
              <w:fldChar w:fldCharType="begin"/>
            </w:r>
            <w:r>
              <w:rPr>
                <w:noProof/>
                <w:webHidden/>
              </w:rPr>
              <w:instrText xml:space="preserve"> PAGEREF _Toc336335356 \h </w:instrText>
            </w:r>
            <w:r>
              <w:rPr>
                <w:noProof/>
                <w:webHidden/>
              </w:rPr>
            </w:r>
            <w:r>
              <w:rPr>
                <w:noProof/>
                <w:webHidden/>
              </w:rPr>
              <w:fldChar w:fldCharType="separate"/>
            </w:r>
            <w:r w:rsidR="00501737">
              <w:rPr>
                <w:noProof/>
                <w:webHidden/>
              </w:rPr>
              <w:t>9</w:t>
            </w:r>
            <w:r>
              <w:rPr>
                <w:noProof/>
                <w:webHidden/>
              </w:rPr>
              <w:fldChar w:fldCharType="end"/>
            </w:r>
          </w:hyperlink>
        </w:p>
        <w:p w:rsidR="00CF37E6" w:rsidRDefault="00CF37E6">
          <w:pPr>
            <w:pStyle w:val="TOC3"/>
            <w:tabs>
              <w:tab w:val="left" w:pos="1320"/>
              <w:tab w:val="right" w:leader="dot" w:pos="9063"/>
            </w:tabs>
            <w:rPr>
              <w:rFonts w:eastAsiaTheme="minorEastAsia"/>
              <w:noProof/>
              <w:color w:val="auto"/>
              <w:lang w:val="nb-NO" w:eastAsia="nb-NO"/>
            </w:rPr>
          </w:pPr>
          <w:hyperlink w:anchor="_Toc336335357" w:history="1">
            <w:r w:rsidRPr="004E5D3F">
              <w:rPr>
                <w:rStyle w:val="Hyperlink"/>
                <w:noProof/>
              </w:rPr>
              <w:t>5.1.1.</w:t>
            </w:r>
            <w:r>
              <w:rPr>
                <w:rFonts w:eastAsiaTheme="minorEastAsia"/>
                <w:noProof/>
                <w:color w:val="auto"/>
                <w:lang w:val="nb-NO" w:eastAsia="nb-NO"/>
              </w:rPr>
              <w:tab/>
            </w:r>
            <w:r w:rsidRPr="004E5D3F">
              <w:rPr>
                <w:rStyle w:val="Hyperlink"/>
                <w:noProof/>
              </w:rPr>
              <w:t>Programming language</w:t>
            </w:r>
            <w:r>
              <w:rPr>
                <w:noProof/>
                <w:webHidden/>
              </w:rPr>
              <w:tab/>
            </w:r>
            <w:r>
              <w:rPr>
                <w:noProof/>
                <w:webHidden/>
              </w:rPr>
              <w:fldChar w:fldCharType="begin"/>
            </w:r>
            <w:r>
              <w:rPr>
                <w:noProof/>
                <w:webHidden/>
              </w:rPr>
              <w:instrText xml:space="preserve"> PAGEREF _Toc336335357 \h </w:instrText>
            </w:r>
            <w:r>
              <w:rPr>
                <w:noProof/>
                <w:webHidden/>
              </w:rPr>
            </w:r>
            <w:r>
              <w:rPr>
                <w:noProof/>
                <w:webHidden/>
              </w:rPr>
              <w:fldChar w:fldCharType="separate"/>
            </w:r>
            <w:r w:rsidR="00501737">
              <w:rPr>
                <w:noProof/>
                <w:webHidden/>
              </w:rPr>
              <w:t>9</w:t>
            </w:r>
            <w:r>
              <w:rPr>
                <w:noProof/>
                <w:webHidden/>
              </w:rPr>
              <w:fldChar w:fldCharType="end"/>
            </w:r>
          </w:hyperlink>
        </w:p>
        <w:p w:rsidR="00CF37E6" w:rsidRDefault="00CF37E6">
          <w:pPr>
            <w:pStyle w:val="TOC3"/>
            <w:tabs>
              <w:tab w:val="left" w:pos="1320"/>
              <w:tab w:val="right" w:leader="dot" w:pos="9063"/>
            </w:tabs>
            <w:rPr>
              <w:rFonts w:eastAsiaTheme="minorEastAsia"/>
              <w:noProof/>
              <w:color w:val="auto"/>
              <w:lang w:val="nb-NO" w:eastAsia="nb-NO"/>
            </w:rPr>
          </w:pPr>
          <w:hyperlink w:anchor="_Toc336335358" w:history="1">
            <w:r w:rsidRPr="004E5D3F">
              <w:rPr>
                <w:rStyle w:val="Hyperlink"/>
                <w:noProof/>
              </w:rPr>
              <w:t>5.1.2.</w:t>
            </w:r>
            <w:r>
              <w:rPr>
                <w:rFonts w:eastAsiaTheme="minorEastAsia"/>
                <w:noProof/>
                <w:color w:val="auto"/>
                <w:lang w:val="nb-NO" w:eastAsia="nb-NO"/>
              </w:rPr>
              <w:tab/>
            </w:r>
            <w:r w:rsidRPr="004E5D3F">
              <w:rPr>
                <w:rStyle w:val="Hyperlink"/>
                <w:noProof/>
              </w:rPr>
              <w:t>Focus on functionality</w:t>
            </w:r>
            <w:r>
              <w:rPr>
                <w:noProof/>
                <w:webHidden/>
              </w:rPr>
              <w:tab/>
            </w:r>
            <w:r>
              <w:rPr>
                <w:noProof/>
                <w:webHidden/>
              </w:rPr>
              <w:fldChar w:fldCharType="begin"/>
            </w:r>
            <w:r>
              <w:rPr>
                <w:noProof/>
                <w:webHidden/>
              </w:rPr>
              <w:instrText xml:space="preserve"> PAGEREF _Toc336335358 \h </w:instrText>
            </w:r>
            <w:r>
              <w:rPr>
                <w:noProof/>
                <w:webHidden/>
              </w:rPr>
            </w:r>
            <w:r>
              <w:rPr>
                <w:noProof/>
                <w:webHidden/>
              </w:rPr>
              <w:fldChar w:fldCharType="separate"/>
            </w:r>
            <w:r w:rsidR="00501737">
              <w:rPr>
                <w:noProof/>
                <w:webHidden/>
              </w:rPr>
              <w:t>9</w:t>
            </w:r>
            <w:r>
              <w:rPr>
                <w:noProof/>
                <w:webHidden/>
              </w:rPr>
              <w:fldChar w:fldCharType="end"/>
            </w:r>
          </w:hyperlink>
        </w:p>
        <w:p w:rsidR="00CF37E6" w:rsidRDefault="00CF37E6">
          <w:pPr>
            <w:pStyle w:val="TOC3"/>
            <w:tabs>
              <w:tab w:val="left" w:pos="1320"/>
              <w:tab w:val="right" w:leader="dot" w:pos="9063"/>
            </w:tabs>
            <w:rPr>
              <w:rFonts w:eastAsiaTheme="minorEastAsia"/>
              <w:noProof/>
              <w:color w:val="auto"/>
              <w:lang w:val="nb-NO" w:eastAsia="nb-NO"/>
            </w:rPr>
          </w:pPr>
          <w:hyperlink w:anchor="_Toc336335360" w:history="1">
            <w:r w:rsidRPr="004E5D3F">
              <w:rPr>
                <w:rStyle w:val="Hyperlink"/>
                <w:noProof/>
              </w:rPr>
              <w:t>5.1.3.</w:t>
            </w:r>
            <w:r>
              <w:rPr>
                <w:rFonts w:eastAsiaTheme="minorEastAsia"/>
                <w:noProof/>
                <w:color w:val="auto"/>
                <w:lang w:val="nb-NO" w:eastAsia="nb-NO"/>
              </w:rPr>
              <w:tab/>
            </w:r>
            <w:r w:rsidRPr="004E5D3F">
              <w:rPr>
                <w:rStyle w:val="Hyperlink"/>
                <w:noProof/>
              </w:rPr>
              <w:t>Focus on low energy</w:t>
            </w:r>
            <w:r>
              <w:rPr>
                <w:noProof/>
                <w:webHidden/>
              </w:rPr>
              <w:tab/>
            </w:r>
            <w:r>
              <w:rPr>
                <w:noProof/>
                <w:webHidden/>
              </w:rPr>
              <w:fldChar w:fldCharType="begin"/>
            </w:r>
            <w:r>
              <w:rPr>
                <w:noProof/>
                <w:webHidden/>
              </w:rPr>
              <w:instrText xml:space="preserve"> PAGEREF _Toc336335360 \h </w:instrText>
            </w:r>
            <w:r>
              <w:rPr>
                <w:noProof/>
                <w:webHidden/>
              </w:rPr>
            </w:r>
            <w:r>
              <w:rPr>
                <w:noProof/>
                <w:webHidden/>
              </w:rPr>
              <w:fldChar w:fldCharType="separate"/>
            </w:r>
            <w:r w:rsidR="00501737">
              <w:rPr>
                <w:noProof/>
                <w:webHidden/>
              </w:rPr>
              <w:t>9</w:t>
            </w:r>
            <w:r>
              <w:rPr>
                <w:noProof/>
                <w:webHidden/>
              </w:rPr>
              <w:fldChar w:fldCharType="end"/>
            </w:r>
          </w:hyperlink>
        </w:p>
        <w:p w:rsidR="00CF37E6" w:rsidRDefault="00CF37E6">
          <w:pPr>
            <w:pStyle w:val="TOC3"/>
            <w:tabs>
              <w:tab w:val="left" w:pos="1320"/>
              <w:tab w:val="right" w:leader="dot" w:pos="9063"/>
            </w:tabs>
            <w:rPr>
              <w:rFonts w:eastAsiaTheme="minorEastAsia"/>
              <w:noProof/>
              <w:color w:val="auto"/>
              <w:lang w:val="nb-NO" w:eastAsia="nb-NO"/>
            </w:rPr>
          </w:pPr>
          <w:hyperlink w:anchor="_Toc336335361" w:history="1">
            <w:r w:rsidRPr="004E5D3F">
              <w:rPr>
                <w:rStyle w:val="Hyperlink"/>
                <w:noProof/>
              </w:rPr>
              <w:t>5.1.4.</w:t>
            </w:r>
            <w:r>
              <w:rPr>
                <w:rFonts w:eastAsiaTheme="minorEastAsia"/>
                <w:noProof/>
                <w:color w:val="auto"/>
                <w:lang w:val="nb-NO" w:eastAsia="nb-NO"/>
              </w:rPr>
              <w:tab/>
            </w:r>
            <w:r w:rsidRPr="004E5D3F">
              <w:rPr>
                <w:rStyle w:val="Hyperlink"/>
                <w:noProof/>
              </w:rPr>
              <w:t>Focus on simplicity</w:t>
            </w:r>
            <w:r>
              <w:rPr>
                <w:noProof/>
                <w:webHidden/>
              </w:rPr>
              <w:tab/>
            </w:r>
            <w:r>
              <w:rPr>
                <w:noProof/>
                <w:webHidden/>
              </w:rPr>
              <w:fldChar w:fldCharType="begin"/>
            </w:r>
            <w:r>
              <w:rPr>
                <w:noProof/>
                <w:webHidden/>
              </w:rPr>
              <w:instrText xml:space="preserve"> PAGEREF _Toc336335361 \h </w:instrText>
            </w:r>
            <w:r>
              <w:rPr>
                <w:noProof/>
                <w:webHidden/>
              </w:rPr>
            </w:r>
            <w:r>
              <w:rPr>
                <w:noProof/>
                <w:webHidden/>
              </w:rPr>
              <w:fldChar w:fldCharType="separate"/>
            </w:r>
            <w:r w:rsidR="00501737">
              <w:rPr>
                <w:noProof/>
                <w:webHidden/>
              </w:rPr>
              <w:t>9</w:t>
            </w:r>
            <w:r>
              <w:rPr>
                <w:noProof/>
                <w:webHidden/>
              </w:rPr>
              <w:fldChar w:fldCharType="end"/>
            </w:r>
          </w:hyperlink>
        </w:p>
        <w:p w:rsidR="00CF37E6" w:rsidRDefault="00CF37E6">
          <w:pPr>
            <w:pStyle w:val="TOC3"/>
            <w:tabs>
              <w:tab w:val="left" w:pos="1320"/>
              <w:tab w:val="right" w:leader="dot" w:pos="9063"/>
            </w:tabs>
            <w:rPr>
              <w:rFonts w:eastAsiaTheme="minorEastAsia"/>
              <w:noProof/>
              <w:color w:val="auto"/>
              <w:lang w:val="nb-NO" w:eastAsia="nb-NO"/>
            </w:rPr>
          </w:pPr>
          <w:hyperlink w:anchor="_Toc336335363" w:history="1">
            <w:r w:rsidRPr="004E5D3F">
              <w:rPr>
                <w:rStyle w:val="Hyperlink"/>
                <w:noProof/>
              </w:rPr>
              <w:t>5.1.5.</w:t>
            </w:r>
            <w:r>
              <w:rPr>
                <w:rFonts w:eastAsiaTheme="minorEastAsia"/>
                <w:noProof/>
                <w:color w:val="auto"/>
                <w:lang w:val="nb-NO" w:eastAsia="nb-NO"/>
              </w:rPr>
              <w:tab/>
            </w:r>
            <w:r w:rsidRPr="004E5D3F">
              <w:rPr>
                <w:rStyle w:val="Hyperlink"/>
                <w:noProof/>
              </w:rPr>
              <w:t>Same API for different implementations</w:t>
            </w:r>
            <w:r>
              <w:rPr>
                <w:noProof/>
                <w:webHidden/>
              </w:rPr>
              <w:tab/>
            </w:r>
            <w:r>
              <w:rPr>
                <w:noProof/>
                <w:webHidden/>
              </w:rPr>
              <w:fldChar w:fldCharType="begin"/>
            </w:r>
            <w:r>
              <w:rPr>
                <w:noProof/>
                <w:webHidden/>
              </w:rPr>
              <w:instrText xml:space="preserve"> PAGEREF _Toc336335363 \h </w:instrText>
            </w:r>
            <w:r>
              <w:rPr>
                <w:noProof/>
                <w:webHidden/>
              </w:rPr>
            </w:r>
            <w:r>
              <w:rPr>
                <w:noProof/>
                <w:webHidden/>
              </w:rPr>
              <w:fldChar w:fldCharType="separate"/>
            </w:r>
            <w:r w:rsidR="00501737">
              <w:rPr>
                <w:noProof/>
                <w:webHidden/>
              </w:rPr>
              <w:t>9</w:t>
            </w:r>
            <w:r>
              <w:rPr>
                <w:noProof/>
                <w:webHidden/>
              </w:rPr>
              <w:fldChar w:fldCharType="end"/>
            </w:r>
          </w:hyperlink>
        </w:p>
        <w:p w:rsidR="00CF37E6" w:rsidRDefault="00CF37E6">
          <w:pPr>
            <w:pStyle w:val="TOC3"/>
            <w:tabs>
              <w:tab w:val="left" w:pos="1320"/>
              <w:tab w:val="right" w:leader="dot" w:pos="9063"/>
            </w:tabs>
            <w:rPr>
              <w:rFonts w:eastAsiaTheme="minorEastAsia"/>
              <w:noProof/>
              <w:color w:val="auto"/>
              <w:lang w:val="nb-NO" w:eastAsia="nb-NO"/>
            </w:rPr>
          </w:pPr>
          <w:hyperlink w:anchor="_Toc336335364" w:history="1">
            <w:r w:rsidRPr="004E5D3F">
              <w:rPr>
                <w:rStyle w:val="Hyperlink"/>
                <w:noProof/>
              </w:rPr>
              <w:t>5.1.6.</w:t>
            </w:r>
            <w:r>
              <w:rPr>
                <w:rFonts w:eastAsiaTheme="minorEastAsia"/>
                <w:noProof/>
                <w:color w:val="auto"/>
                <w:lang w:val="nb-NO" w:eastAsia="nb-NO"/>
              </w:rPr>
              <w:tab/>
            </w:r>
            <w:r w:rsidRPr="004E5D3F">
              <w:rPr>
                <w:rStyle w:val="Hyperlink"/>
                <w:noProof/>
              </w:rPr>
              <w:t>API should be technology agnostic</w:t>
            </w:r>
            <w:r>
              <w:rPr>
                <w:noProof/>
                <w:webHidden/>
              </w:rPr>
              <w:tab/>
            </w:r>
            <w:r>
              <w:rPr>
                <w:noProof/>
                <w:webHidden/>
              </w:rPr>
              <w:fldChar w:fldCharType="begin"/>
            </w:r>
            <w:r>
              <w:rPr>
                <w:noProof/>
                <w:webHidden/>
              </w:rPr>
              <w:instrText xml:space="preserve"> PAGEREF _Toc336335364 \h </w:instrText>
            </w:r>
            <w:r>
              <w:rPr>
                <w:noProof/>
                <w:webHidden/>
              </w:rPr>
            </w:r>
            <w:r>
              <w:rPr>
                <w:noProof/>
                <w:webHidden/>
              </w:rPr>
              <w:fldChar w:fldCharType="separate"/>
            </w:r>
            <w:r w:rsidR="00501737">
              <w:rPr>
                <w:noProof/>
                <w:webHidden/>
              </w:rPr>
              <w:t>9</w:t>
            </w:r>
            <w:r>
              <w:rPr>
                <w:noProof/>
                <w:webHidden/>
              </w:rPr>
              <w:fldChar w:fldCharType="end"/>
            </w:r>
          </w:hyperlink>
        </w:p>
        <w:p w:rsidR="00CF37E6" w:rsidRDefault="00CF37E6">
          <w:pPr>
            <w:pStyle w:val="TOC3"/>
            <w:tabs>
              <w:tab w:val="left" w:pos="1320"/>
              <w:tab w:val="right" w:leader="dot" w:pos="9063"/>
            </w:tabs>
            <w:rPr>
              <w:rFonts w:eastAsiaTheme="minorEastAsia"/>
              <w:noProof/>
              <w:color w:val="auto"/>
              <w:lang w:val="nb-NO" w:eastAsia="nb-NO"/>
            </w:rPr>
          </w:pPr>
          <w:hyperlink w:anchor="_Toc336335365" w:history="1">
            <w:r w:rsidRPr="004E5D3F">
              <w:rPr>
                <w:rStyle w:val="Hyperlink"/>
                <w:noProof/>
              </w:rPr>
              <w:t>5.1.7.</w:t>
            </w:r>
            <w:r>
              <w:rPr>
                <w:rFonts w:eastAsiaTheme="minorEastAsia"/>
                <w:noProof/>
                <w:color w:val="auto"/>
                <w:lang w:val="nb-NO" w:eastAsia="nb-NO"/>
              </w:rPr>
              <w:tab/>
            </w:r>
            <w:r w:rsidRPr="004E5D3F">
              <w:rPr>
                <w:rStyle w:val="Hyperlink"/>
                <w:noProof/>
              </w:rPr>
              <w:t>All drivers should be multiple-instance (where applicable)</w:t>
            </w:r>
            <w:r>
              <w:rPr>
                <w:noProof/>
                <w:webHidden/>
              </w:rPr>
              <w:tab/>
            </w:r>
            <w:r>
              <w:rPr>
                <w:noProof/>
                <w:webHidden/>
              </w:rPr>
              <w:fldChar w:fldCharType="begin"/>
            </w:r>
            <w:r>
              <w:rPr>
                <w:noProof/>
                <w:webHidden/>
              </w:rPr>
              <w:instrText xml:space="preserve"> PAGEREF _Toc336335365 \h </w:instrText>
            </w:r>
            <w:r>
              <w:rPr>
                <w:noProof/>
                <w:webHidden/>
              </w:rPr>
            </w:r>
            <w:r>
              <w:rPr>
                <w:noProof/>
                <w:webHidden/>
              </w:rPr>
              <w:fldChar w:fldCharType="separate"/>
            </w:r>
            <w:r w:rsidR="00501737">
              <w:rPr>
                <w:noProof/>
                <w:webHidden/>
              </w:rPr>
              <w:t>9</w:t>
            </w:r>
            <w:r>
              <w:rPr>
                <w:noProof/>
                <w:webHidden/>
              </w:rPr>
              <w:fldChar w:fldCharType="end"/>
            </w:r>
          </w:hyperlink>
        </w:p>
        <w:p w:rsidR="00CF37E6" w:rsidRDefault="00CF37E6">
          <w:pPr>
            <w:pStyle w:val="TOC3"/>
            <w:tabs>
              <w:tab w:val="left" w:pos="1320"/>
              <w:tab w:val="right" w:leader="dot" w:pos="9063"/>
            </w:tabs>
            <w:rPr>
              <w:rFonts w:eastAsiaTheme="minorEastAsia"/>
              <w:noProof/>
              <w:color w:val="auto"/>
              <w:lang w:val="nb-NO" w:eastAsia="nb-NO"/>
            </w:rPr>
          </w:pPr>
          <w:hyperlink w:anchor="_Toc336335366" w:history="1">
            <w:r w:rsidRPr="004E5D3F">
              <w:rPr>
                <w:rStyle w:val="Hyperlink"/>
                <w:noProof/>
              </w:rPr>
              <w:t>5.1.8.</w:t>
            </w:r>
            <w:r>
              <w:rPr>
                <w:rFonts w:eastAsiaTheme="minorEastAsia"/>
                <w:noProof/>
                <w:color w:val="auto"/>
                <w:lang w:val="nb-NO" w:eastAsia="nb-NO"/>
              </w:rPr>
              <w:tab/>
            </w:r>
            <w:r w:rsidRPr="004E5D3F">
              <w:rPr>
                <w:rStyle w:val="Hyperlink"/>
                <w:noProof/>
              </w:rPr>
              <w:t>Object oriented design paradigm</w:t>
            </w:r>
            <w:r>
              <w:rPr>
                <w:noProof/>
                <w:webHidden/>
              </w:rPr>
              <w:tab/>
            </w:r>
            <w:r>
              <w:rPr>
                <w:noProof/>
                <w:webHidden/>
              </w:rPr>
              <w:fldChar w:fldCharType="begin"/>
            </w:r>
            <w:r>
              <w:rPr>
                <w:noProof/>
                <w:webHidden/>
              </w:rPr>
              <w:instrText xml:space="preserve"> PAGEREF _Toc336335366 \h </w:instrText>
            </w:r>
            <w:r>
              <w:rPr>
                <w:noProof/>
                <w:webHidden/>
              </w:rPr>
            </w:r>
            <w:r>
              <w:rPr>
                <w:noProof/>
                <w:webHidden/>
              </w:rPr>
              <w:fldChar w:fldCharType="separate"/>
            </w:r>
            <w:r w:rsidR="00501737">
              <w:rPr>
                <w:noProof/>
                <w:webHidden/>
              </w:rPr>
              <w:t>10</w:t>
            </w:r>
            <w:r>
              <w:rPr>
                <w:noProof/>
                <w:webHidden/>
              </w:rPr>
              <w:fldChar w:fldCharType="end"/>
            </w:r>
          </w:hyperlink>
        </w:p>
        <w:p w:rsidR="00CF37E6" w:rsidRDefault="00CF37E6">
          <w:pPr>
            <w:pStyle w:val="TOC3"/>
            <w:tabs>
              <w:tab w:val="left" w:pos="1320"/>
              <w:tab w:val="right" w:leader="dot" w:pos="9063"/>
            </w:tabs>
            <w:rPr>
              <w:rFonts w:eastAsiaTheme="minorEastAsia"/>
              <w:noProof/>
              <w:color w:val="auto"/>
              <w:lang w:val="nb-NO" w:eastAsia="nb-NO"/>
            </w:rPr>
          </w:pPr>
          <w:hyperlink w:anchor="_Toc336335368" w:history="1">
            <w:r w:rsidRPr="004E5D3F">
              <w:rPr>
                <w:rStyle w:val="Hyperlink"/>
                <w:noProof/>
              </w:rPr>
              <w:t>5.1.9.</w:t>
            </w:r>
            <w:r>
              <w:rPr>
                <w:rFonts w:eastAsiaTheme="minorEastAsia"/>
                <w:noProof/>
                <w:color w:val="auto"/>
                <w:lang w:val="nb-NO" w:eastAsia="nb-NO"/>
              </w:rPr>
              <w:tab/>
            </w:r>
            <w:r w:rsidRPr="004E5D3F">
              <w:rPr>
                <w:rStyle w:val="Hyperlink"/>
                <w:noProof/>
              </w:rPr>
              <w:t>Runtime Environments</w:t>
            </w:r>
            <w:r>
              <w:rPr>
                <w:noProof/>
                <w:webHidden/>
              </w:rPr>
              <w:tab/>
            </w:r>
            <w:r>
              <w:rPr>
                <w:noProof/>
                <w:webHidden/>
              </w:rPr>
              <w:fldChar w:fldCharType="begin"/>
            </w:r>
            <w:r>
              <w:rPr>
                <w:noProof/>
                <w:webHidden/>
              </w:rPr>
              <w:instrText xml:space="preserve"> PAGEREF _Toc336335368 \h </w:instrText>
            </w:r>
            <w:r>
              <w:rPr>
                <w:noProof/>
                <w:webHidden/>
              </w:rPr>
            </w:r>
            <w:r>
              <w:rPr>
                <w:noProof/>
                <w:webHidden/>
              </w:rPr>
              <w:fldChar w:fldCharType="separate"/>
            </w:r>
            <w:r w:rsidR="00501737">
              <w:rPr>
                <w:noProof/>
                <w:webHidden/>
              </w:rPr>
              <w:t>10</w:t>
            </w:r>
            <w:r>
              <w:rPr>
                <w:noProof/>
                <w:webHidden/>
              </w:rPr>
              <w:fldChar w:fldCharType="end"/>
            </w:r>
          </w:hyperlink>
        </w:p>
        <w:p w:rsidR="00CF37E6" w:rsidRDefault="00CF37E6">
          <w:pPr>
            <w:pStyle w:val="TOC3"/>
            <w:tabs>
              <w:tab w:val="left" w:pos="1320"/>
              <w:tab w:val="right" w:leader="dot" w:pos="9063"/>
            </w:tabs>
            <w:rPr>
              <w:rFonts w:eastAsiaTheme="minorEastAsia"/>
              <w:noProof/>
              <w:color w:val="auto"/>
              <w:lang w:val="nb-NO" w:eastAsia="nb-NO"/>
            </w:rPr>
          </w:pPr>
          <w:hyperlink w:anchor="_Toc336335369" w:history="1">
            <w:r w:rsidRPr="004E5D3F">
              <w:rPr>
                <w:rStyle w:val="Hyperlink"/>
                <w:noProof/>
              </w:rPr>
              <w:t>5.1.10.</w:t>
            </w:r>
            <w:r>
              <w:rPr>
                <w:rFonts w:eastAsiaTheme="minorEastAsia"/>
                <w:noProof/>
                <w:color w:val="auto"/>
                <w:lang w:val="nb-NO" w:eastAsia="nb-NO"/>
              </w:rPr>
              <w:tab/>
            </w:r>
            <w:r w:rsidRPr="004E5D3F">
              <w:rPr>
                <w:rStyle w:val="Hyperlink"/>
                <w:noProof/>
              </w:rPr>
              <w:t>All drivers need to be preemptive and thread-safe</w:t>
            </w:r>
            <w:r>
              <w:rPr>
                <w:noProof/>
                <w:webHidden/>
              </w:rPr>
              <w:tab/>
            </w:r>
            <w:r>
              <w:rPr>
                <w:noProof/>
                <w:webHidden/>
              </w:rPr>
              <w:fldChar w:fldCharType="begin"/>
            </w:r>
            <w:r>
              <w:rPr>
                <w:noProof/>
                <w:webHidden/>
              </w:rPr>
              <w:instrText xml:space="preserve"> PAGEREF _Toc336335369 \h </w:instrText>
            </w:r>
            <w:r>
              <w:rPr>
                <w:noProof/>
                <w:webHidden/>
              </w:rPr>
            </w:r>
            <w:r>
              <w:rPr>
                <w:noProof/>
                <w:webHidden/>
              </w:rPr>
              <w:fldChar w:fldCharType="separate"/>
            </w:r>
            <w:r w:rsidR="00501737">
              <w:rPr>
                <w:noProof/>
                <w:webHidden/>
              </w:rPr>
              <w:t>10</w:t>
            </w:r>
            <w:r>
              <w:rPr>
                <w:noProof/>
                <w:webHidden/>
              </w:rPr>
              <w:fldChar w:fldCharType="end"/>
            </w:r>
          </w:hyperlink>
        </w:p>
        <w:p w:rsidR="00CF37E6" w:rsidRDefault="00CF37E6">
          <w:pPr>
            <w:pStyle w:val="TOC3"/>
            <w:tabs>
              <w:tab w:val="left" w:pos="1320"/>
              <w:tab w:val="right" w:leader="dot" w:pos="9063"/>
            </w:tabs>
            <w:rPr>
              <w:rFonts w:eastAsiaTheme="minorEastAsia"/>
              <w:noProof/>
              <w:color w:val="auto"/>
              <w:lang w:val="nb-NO" w:eastAsia="nb-NO"/>
            </w:rPr>
          </w:pPr>
          <w:hyperlink w:anchor="_Toc336335370" w:history="1">
            <w:r w:rsidRPr="004E5D3F">
              <w:rPr>
                <w:rStyle w:val="Hyperlink"/>
                <w:noProof/>
              </w:rPr>
              <w:t>5.1.11.</w:t>
            </w:r>
            <w:r>
              <w:rPr>
                <w:rFonts w:eastAsiaTheme="minorEastAsia"/>
                <w:noProof/>
                <w:color w:val="auto"/>
                <w:lang w:val="nb-NO" w:eastAsia="nb-NO"/>
              </w:rPr>
              <w:tab/>
            </w:r>
            <w:r w:rsidRPr="004E5D3F">
              <w:rPr>
                <w:rStyle w:val="Hyperlink"/>
                <w:noProof/>
              </w:rPr>
              <w:t>Low memory footprint</w:t>
            </w:r>
            <w:r>
              <w:rPr>
                <w:noProof/>
                <w:webHidden/>
              </w:rPr>
              <w:tab/>
            </w:r>
            <w:r>
              <w:rPr>
                <w:noProof/>
                <w:webHidden/>
              </w:rPr>
              <w:fldChar w:fldCharType="begin"/>
            </w:r>
            <w:r>
              <w:rPr>
                <w:noProof/>
                <w:webHidden/>
              </w:rPr>
              <w:instrText xml:space="preserve"> PAGEREF _Toc336335370 \h </w:instrText>
            </w:r>
            <w:r>
              <w:rPr>
                <w:noProof/>
                <w:webHidden/>
              </w:rPr>
            </w:r>
            <w:r>
              <w:rPr>
                <w:noProof/>
                <w:webHidden/>
              </w:rPr>
              <w:fldChar w:fldCharType="separate"/>
            </w:r>
            <w:r w:rsidR="00501737">
              <w:rPr>
                <w:noProof/>
                <w:webHidden/>
              </w:rPr>
              <w:t>10</w:t>
            </w:r>
            <w:r>
              <w:rPr>
                <w:noProof/>
                <w:webHidden/>
              </w:rPr>
              <w:fldChar w:fldCharType="end"/>
            </w:r>
          </w:hyperlink>
        </w:p>
        <w:p w:rsidR="00CF37E6" w:rsidRDefault="00CF37E6">
          <w:pPr>
            <w:pStyle w:val="TOC3"/>
            <w:tabs>
              <w:tab w:val="left" w:pos="1320"/>
              <w:tab w:val="right" w:leader="dot" w:pos="9063"/>
            </w:tabs>
            <w:rPr>
              <w:rFonts w:eastAsiaTheme="minorEastAsia"/>
              <w:noProof/>
              <w:color w:val="auto"/>
              <w:lang w:val="nb-NO" w:eastAsia="nb-NO"/>
            </w:rPr>
          </w:pPr>
          <w:hyperlink w:anchor="_Toc336335371" w:history="1">
            <w:r w:rsidRPr="004E5D3F">
              <w:rPr>
                <w:rStyle w:val="Hyperlink"/>
                <w:noProof/>
              </w:rPr>
              <w:t>5.1.12.</w:t>
            </w:r>
            <w:r>
              <w:rPr>
                <w:rFonts w:eastAsiaTheme="minorEastAsia"/>
                <w:noProof/>
                <w:color w:val="auto"/>
                <w:lang w:val="nb-NO" w:eastAsia="nb-NO"/>
              </w:rPr>
              <w:tab/>
            </w:r>
            <w:r w:rsidRPr="004E5D3F">
              <w:rPr>
                <w:rStyle w:val="Hyperlink"/>
                <w:noProof/>
              </w:rPr>
              <w:t>Future-“proof” API</w:t>
            </w:r>
            <w:r>
              <w:rPr>
                <w:noProof/>
                <w:webHidden/>
              </w:rPr>
              <w:tab/>
            </w:r>
            <w:r>
              <w:rPr>
                <w:noProof/>
                <w:webHidden/>
              </w:rPr>
              <w:fldChar w:fldCharType="begin"/>
            </w:r>
            <w:r>
              <w:rPr>
                <w:noProof/>
                <w:webHidden/>
              </w:rPr>
              <w:instrText xml:space="preserve"> PAGEREF _Toc336335371 \h </w:instrText>
            </w:r>
            <w:r>
              <w:rPr>
                <w:noProof/>
                <w:webHidden/>
              </w:rPr>
            </w:r>
            <w:r>
              <w:rPr>
                <w:noProof/>
                <w:webHidden/>
              </w:rPr>
              <w:fldChar w:fldCharType="separate"/>
            </w:r>
            <w:r w:rsidR="00501737">
              <w:rPr>
                <w:noProof/>
                <w:webHidden/>
              </w:rPr>
              <w:t>10</w:t>
            </w:r>
            <w:r>
              <w:rPr>
                <w:noProof/>
                <w:webHidden/>
              </w:rPr>
              <w:fldChar w:fldCharType="end"/>
            </w:r>
          </w:hyperlink>
        </w:p>
        <w:p w:rsidR="00CF37E6" w:rsidRDefault="00CF37E6">
          <w:pPr>
            <w:pStyle w:val="TOC3"/>
            <w:tabs>
              <w:tab w:val="left" w:pos="1320"/>
              <w:tab w:val="right" w:leader="dot" w:pos="9063"/>
            </w:tabs>
            <w:rPr>
              <w:rFonts w:eastAsiaTheme="minorEastAsia"/>
              <w:noProof/>
              <w:color w:val="auto"/>
              <w:lang w:val="nb-NO" w:eastAsia="nb-NO"/>
            </w:rPr>
          </w:pPr>
          <w:hyperlink w:anchor="_Toc336335372" w:history="1">
            <w:r w:rsidRPr="004E5D3F">
              <w:rPr>
                <w:rStyle w:val="Hyperlink"/>
                <w:noProof/>
              </w:rPr>
              <w:t>5.1.13.</w:t>
            </w:r>
            <w:r>
              <w:rPr>
                <w:rFonts w:eastAsiaTheme="minorEastAsia"/>
                <w:noProof/>
                <w:color w:val="auto"/>
                <w:lang w:val="nb-NO" w:eastAsia="nb-NO"/>
              </w:rPr>
              <w:tab/>
            </w:r>
            <w:r w:rsidRPr="004E5D3F">
              <w:rPr>
                <w:rStyle w:val="Hyperlink"/>
                <w:noProof/>
              </w:rPr>
              <w:t>Status reporting and handling.</w:t>
            </w:r>
            <w:r>
              <w:rPr>
                <w:noProof/>
                <w:webHidden/>
              </w:rPr>
              <w:tab/>
            </w:r>
            <w:r>
              <w:rPr>
                <w:noProof/>
                <w:webHidden/>
              </w:rPr>
              <w:fldChar w:fldCharType="begin"/>
            </w:r>
            <w:r>
              <w:rPr>
                <w:noProof/>
                <w:webHidden/>
              </w:rPr>
              <w:instrText xml:space="preserve"> PAGEREF _Toc336335372 \h </w:instrText>
            </w:r>
            <w:r>
              <w:rPr>
                <w:noProof/>
                <w:webHidden/>
              </w:rPr>
            </w:r>
            <w:r>
              <w:rPr>
                <w:noProof/>
                <w:webHidden/>
              </w:rPr>
              <w:fldChar w:fldCharType="separate"/>
            </w:r>
            <w:r w:rsidR="00501737">
              <w:rPr>
                <w:noProof/>
                <w:webHidden/>
              </w:rPr>
              <w:t>10</w:t>
            </w:r>
            <w:r>
              <w:rPr>
                <w:noProof/>
                <w:webHidden/>
              </w:rPr>
              <w:fldChar w:fldCharType="end"/>
            </w:r>
          </w:hyperlink>
        </w:p>
        <w:p w:rsidR="00CF37E6" w:rsidRDefault="00CF37E6">
          <w:pPr>
            <w:pStyle w:val="TOC3"/>
            <w:tabs>
              <w:tab w:val="left" w:pos="1320"/>
              <w:tab w:val="right" w:leader="dot" w:pos="9063"/>
            </w:tabs>
            <w:rPr>
              <w:rFonts w:eastAsiaTheme="minorEastAsia"/>
              <w:noProof/>
              <w:color w:val="auto"/>
              <w:lang w:val="nb-NO" w:eastAsia="nb-NO"/>
            </w:rPr>
          </w:pPr>
          <w:hyperlink w:anchor="_Toc336335373" w:history="1">
            <w:r w:rsidRPr="004E5D3F">
              <w:rPr>
                <w:rStyle w:val="Hyperlink"/>
                <w:noProof/>
              </w:rPr>
              <w:t>5.1.14.</w:t>
            </w:r>
            <w:r>
              <w:rPr>
                <w:rFonts w:eastAsiaTheme="minorEastAsia"/>
                <w:noProof/>
                <w:color w:val="auto"/>
                <w:lang w:val="nb-NO" w:eastAsia="nb-NO"/>
              </w:rPr>
              <w:tab/>
            </w:r>
            <w:r w:rsidRPr="004E5D3F">
              <w:rPr>
                <w:rStyle w:val="Hyperlink"/>
                <w:noProof/>
              </w:rPr>
              <w:t>Consistent API</w:t>
            </w:r>
            <w:r>
              <w:rPr>
                <w:noProof/>
                <w:webHidden/>
              </w:rPr>
              <w:tab/>
            </w:r>
            <w:r>
              <w:rPr>
                <w:noProof/>
                <w:webHidden/>
              </w:rPr>
              <w:fldChar w:fldCharType="begin"/>
            </w:r>
            <w:r>
              <w:rPr>
                <w:noProof/>
                <w:webHidden/>
              </w:rPr>
              <w:instrText xml:space="preserve"> PAGEREF _Toc336335373 \h </w:instrText>
            </w:r>
            <w:r>
              <w:rPr>
                <w:noProof/>
                <w:webHidden/>
              </w:rPr>
            </w:r>
            <w:r>
              <w:rPr>
                <w:noProof/>
                <w:webHidden/>
              </w:rPr>
              <w:fldChar w:fldCharType="separate"/>
            </w:r>
            <w:r w:rsidR="00501737">
              <w:rPr>
                <w:noProof/>
                <w:webHidden/>
              </w:rPr>
              <w:t>10</w:t>
            </w:r>
            <w:r>
              <w:rPr>
                <w:noProof/>
                <w:webHidden/>
              </w:rPr>
              <w:fldChar w:fldCharType="end"/>
            </w:r>
          </w:hyperlink>
        </w:p>
        <w:p w:rsidR="00CF37E6" w:rsidRDefault="00CF37E6">
          <w:pPr>
            <w:pStyle w:val="TOC2"/>
            <w:tabs>
              <w:tab w:val="left" w:pos="880"/>
              <w:tab w:val="right" w:leader="dot" w:pos="9063"/>
            </w:tabs>
            <w:rPr>
              <w:rFonts w:eastAsiaTheme="minorEastAsia"/>
              <w:noProof/>
              <w:color w:val="auto"/>
              <w:lang w:val="nb-NO" w:eastAsia="nb-NO"/>
            </w:rPr>
          </w:pPr>
          <w:hyperlink w:anchor="_Toc336335374" w:history="1">
            <w:r w:rsidRPr="004E5D3F">
              <w:rPr>
                <w:rStyle w:val="Hyperlink"/>
                <w:noProof/>
              </w:rPr>
              <w:t>5.2.</w:t>
            </w:r>
            <w:r>
              <w:rPr>
                <w:rFonts w:eastAsiaTheme="minorEastAsia"/>
                <w:noProof/>
                <w:color w:val="auto"/>
                <w:lang w:val="nb-NO" w:eastAsia="nb-NO"/>
              </w:rPr>
              <w:tab/>
            </w:r>
            <w:r w:rsidRPr="004E5D3F">
              <w:rPr>
                <w:rStyle w:val="Hyperlink"/>
                <w:noProof/>
              </w:rPr>
              <w:t>Coding Style</w:t>
            </w:r>
            <w:r>
              <w:rPr>
                <w:noProof/>
                <w:webHidden/>
              </w:rPr>
              <w:tab/>
            </w:r>
            <w:r>
              <w:rPr>
                <w:noProof/>
                <w:webHidden/>
              </w:rPr>
              <w:fldChar w:fldCharType="begin"/>
            </w:r>
            <w:r>
              <w:rPr>
                <w:noProof/>
                <w:webHidden/>
              </w:rPr>
              <w:instrText xml:space="preserve"> PAGEREF _Toc336335374 \h </w:instrText>
            </w:r>
            <w:r>
              <w:rPr>
                <w:noProof/>
                <w:webHidden/>
              </w:rPr>
            </w:r>
            <w:r>
              <w:rPr>
                <w:noProof/>
                <w:webHidden/>
              </w:rPr>
              <w:fldChar w:fldCharType="separate"/>
            </w:r>
            <w:r w:rsidR="00501737">
              <w:rPr>
                <w:noProof/>
                <w:webHidden/>
              </w:rPr>
              <w:t>11</w:t>
            </w:r>
            <w:r>
              <w:rPr>
                <w:noProof/>
                <w:webHidden/>
              </w:rPr>
              <w:fldChar w:fldCharType="end"/>
            </w:r>
          </w:hyperlink>
        </w:p>
        <w:p w:rsidR="00CF37E6" w:rsidRDefault="00CF37E6">
          <w:pPr>
            <w:pStyle w:val="TOC3"/>
            <w:tabs>
              <w:tab w:val="left" w:pos="1320"/>
              <w:tab w:val="right" w:leader="dot" w:pos="9063"/>
            </w:tabs>
            <w:rPr>
              <w:rFonts w:eastAsiaTheme="minorEastAsia"/>
              <w:noProof/>
              <w:color w:val="auto"/>
              <w:lang w:val="nb-NO" w:eastAsia="nb-NO"/>
            </w:rPr>
          </w:pPr>
          <w:hyperlink w:anchor="_Toc336335375" w:history="1">
            <w:r w:rsidRPr="004E5D3F">
              <w:rPr>
                <w:rStyle w:val="Hyperlink"/>
                <w:noProof/>
              </w:rPr>
              <w:t>5.2.1.</w:t>
            </w:r>
            <w:r>
              <w:rPr>
                <w:rFonts w:eastAsiaTheme="minorEastAsia"/>
                <w:noProof/>
                <w:color w:val="auto"/>
                <w:lang w:val="nb-NO" w:eastAsia="nb-NO"/>
              </w:rPr>
              <w:tab/>
            </w:r>
            <w:r w:rsidRPr="004E5D3F">
              <w:rPr>
                <w:rStyle w:val="Hyperlink"/>
                <w:noProof/>
              </w:rPr>
              <w:t>General</w:t>
            </w:r>
            <w:r>
              <w:rPr>
                <w:noProof/>
                <w:webHidden/>
              </w:rPr>
              <w:tab/>
            </w:r>
            <w:r>
              <w:rPr>
                <w:noProof/>
                <w:webHidden/>
              </w:rPr>
              <w:fldChar w:fldCharType="begin"/>
            </w:r>
            <w:r>
              <w:rPr>
                <w:noProof/>
                <w:webHidden/>
              </w:rPr>
              <w:instrText xml:space="preserve"> PAGEREF _Toc336335375 \h </w:instrText>
            </w:r>
            <w:r>
              <w:rPr>
                <w:noProof/>
                <w:webHidden/>
              </w:rPr>
            </w:r>
            <w:r>
              <w:rPr>
                <w:noProof/>
                <w:webHidden/>
              </w:rPr>
              <w:fldChar w:fldCharType="separate"/>
            </w:r>
            <w:r w:rsidR="00501737">
              <w:rPr>
                <w:noProof/>
                <w:webHidden/>
              </w:rPr>
              <w:t>11</w:t>
            </w:r>
            <w:r>
              <w:rPr>
                <w:noProof/>
                <w:webHidden/>
              </w:rPr>
              <w:fldChar w:fldCharType="end"/>
            </w:r>
          </w:hyperlink>
        </w:p>
        <w:p w:rsidR="00CF37E6" w:rsidRDefault="00CF37E6">
          <w:pPr>
            <w:pStyle w:val="TOC3"/>
            <w:tabs>
              <w:tab w:val="left" w:pos="1320"/>
              <w:tab w:val="right" w:leader="dot" w:pos="9063"/>
            </w:tabs>
            <w:rPr>
              <w:rFonts w:eastAsiaTheme="minorEastAsia"/>
              <w:noProof/>
              <w:color w:val="auto"/>
              <w:lang w:val="nb-NO" w:eastAsia="nb-NO"/>
            </w:rPr>
          </w:pPr>
          <w:hyperlink w:anchor="_Toc336335376" w:history="1">
            <w:r w:rsidRPr="004E5D3F">
              <w:rPr>
                <w:rStyle w:val="Hyperlink"/>
                <w:noProof/>
              </w:rPr>
              <w:t>5.2.2.</w:t>
            </w:r>
            <w:r>
              <w:rPr>
                <w:rFonts w:eastAsiaTheme="minorEastAsia"/>
                <w:noProof/>
                <w:color w:val="auto"/>
                <w:lang w:val="nb-NO" w:eastAsia="nb-NO"/>
              </w:rPr>
              <w:tab/>
            </w:r>
            <w:r w:rsidRPr="004E5D3F">
              <w:rPr>
                <w:rStyle w:val="Hyperlink"/>
                <w:noProof/>
              </w:rPr>
              <w:t>Naming convention</w:t>
            </w:r>
            <w:r>
              <w:rPr>
                <w:noProof/>
                <w:webHidden/>
              </w:rPr>
              <w:tab/>
            </w:r>
            <w:r>
              <w:rPr>
                <w:noProof/>
                <w:webHidden/>
              </w:rPr>
              <w:fldChar w:fldCharType="begin"/>
            </w:r>
            <w:r>
              <w:rPr>
                <w:noProof/>
                <w:webHidden/>
              </w:rPr>
              <w:instrText xml:space="preserve"> PAGEREF _Toc336335376 \h </w:instrText>
            </w:r>
            <w:r>
              <w:rPr>
                <w:noProof/>
                <w:webHidden/>
              </w:rPr>
            </w:r>
            <w:r>
              <w:rPr>
                <w:noProof/>
                <w:webHidden/>
              </w:rPr>
              <w:fldChar w:fldCharType="separate"/>
            </w:r>
            <w:r w:rsidR="00501737">
              <w:rPr>
                <w:noProof/>
                <w:webHidden/>
              </w:rPr>
              <w:t>11</w:t>
            </w:r>
            <w:r>
              <w:rPr>
                <w:noProof/>
                <w:webHidden/>
              </w:rPr>
              <w:fldChar w:fldCharType="end"/>
            </w:r>
          </w:hyperlink>
        </w:p>
        <w:p w:rsidR="00CF37E6" w:rsidRDefault="00CF37E6">
          <w:pPr>
            <w:pStyle w:val="TOC3"/>
            <w:tabs>
              <w:tab w:val="left" w:pos="1320"/>
              <w:tab w:val="right" w:leader="dot" w:pos="9063"/>
            </w:tabs>
            <w:rPr>
              <w:rFonts w:eastAsiaTheme="minorEastAsia"/>
              <w:noProof/>
              <w:color w:val="auto"/>
              <w:lang w:val="nb-NO" w:eastAsia="nb-NO"/>
            </w:rPr>
          </w:pPr>
          <w:hyperlink w:anchor="_Toc336335377" w:history="1">
            <w:r w:rsidRPr="004E5D3F">
              <w:rPr>
                <w:rStyle w:val="Hyperlink"/>
                <w:noProof/>
              </w:rPr>
              <w:t>5.2.3.</w:t>
            </w:r>
            <w:r>
              <w:rPr>
                <w:rFonts w:eastAsiaTheme="minorEastAsia"/>
                <w:noProof/>
                <w:color w:val="auto"/>
                <w:lang w:val="nb-NO" w:eastAsia="nb-NO"/>
              </w:rPr>
              <w:tab/>
            </w:r>
            <w:r w:rsidRPr="004E5D3F">
              <w:rPr>
                <w:rStyle w:val="Hyperlink"/>
                <w:noProof/>
              </w:rPr>
              <w:t>Consistent wording</w:t>
            </w:r>
            <w:r>
              <w:rPr>
                <w:noProof/>
                <w:webHidden/>
              </w:rPr>
              <w:tab/>
            </w:r>
            <w:r>
              <w:rPr>
                <w:noProof/>
                <w:webHidden/>
              </w:rPr>
              <w:fldChar w:fldCharType="begin"/>
            </w:r>
            <w:r>
              <w:rPr>
                <w:noProof/>
                <w:webHidden/>
              </w:rPr>
              <w:instrText xml:space="preserve"> PAGEREF _Toc336335377 \h </w:instrText>
            </w:r>
            <w:r>
              <w:rPr>
                <w:noProof/>
                <w:webHidden/>
              </w:rPr>
            </w:r>
            <w:r>
              <w:rPr>
                <w:noProof/>
                <w:webHidden/>
              </w:rPr>
              <w:fldChar w:fldCharType="separate"/>
            </w:r>
            <w:r w:rsidR="00501737">
              <w:rPr>
                <w:noProof/>
                <w:webHidden/>
              </w:rPr>
              <w:t>11</w:t>
            </w:r>
            <w:r>
              <w:rPr>
                <w:noProof/>
                <w:webHidden/>
              </w:rPr>
              <w:fldChar w:fldCharType="end"/>
            </w:r>
          </w:hyperlink>
        </w:p>
        <w:p w:rsidR="00CF37E6" w:rsidRDefault="00CF37E6">
          <w:pPr>
            <w:pStyle w:val="TOC2"/>
            <w:tabs>
              <w:tab w:val="left" w:pos="880"/>
              <w:tab w:val="right" w:leader="dot" w:pos="9063"/>
            </w:tabs>
            <w:rPr>
              <w:rFonts w:eastAsiaTheme="minorEastAsia"/>
              <w:noProof/>
              <w:color w:val="auto"/>
              <w:lang w:val="nb-NO" w:eastAsia="nb-NO"/>
            </w:rPr>
          </w:pPr>
          <w:hyperlink w:anchor="_Toc336335378" w:history="1">
            <w:r w:rsidRPr="004E5D3F">
              <w:rPr>
                <w:rStyle w:val="Hyperlink"/>
                <w:noProof/>
              </w:rPr>
              <w:t>5.3.</w:t>
            </w:r>
            <w:r>
              <w:rPr>
                <w:rFonts w:eastAsiaTheme="minorEastAsia"/>
                <w:noProof/>
                <w:color w:val="auto"/>
                <w:lang w:val="nb-NO" w:eastAsia="nb-NO"/>
              </w:rPr>
              <w:tab/>
            </w:r>
            <w:r w:rsidRPr="004E5D3F">
              <w:rPr>
                <w:rStyle w:val="Hyperlink"/>
                <w:noProof/>
              </w:rPr>
              <w:t>Documentation</w:t>
            </w:r>
            <w:r>
              <w:rPr>
                <w:noProof/>
                <w:webHidden/>
              </w:rPr>
              <w:tab/>
            </w:r>
            <w:r>
              <w:rPr>
                <w:noProof/>
                <w:webHidden/>
              </w:rPr>
              <w:fldChar w:fldCharType="begin"/>
            </w:r>
            <w:r>
              <w:rPr>
                <w:noProof/>
                <w:webHidden/>
              </w:rPr>
              <w:instrText xml:space="preserve"> PAGEREF _Toc336335378 \h </w:instrText>
            </w:r>
            <w:r>
              <w:rPr>
                <w:noProof/>
                <w:webHidden/>
              </w:rPr>
            </w:r>
            <w:r>
              <w:rPr>
                <w:noProof/>
                <w:webHidden/>
              </w:rPr>
              <w:fldChar w:fldCharType="separate"/>
            </w:r>
            <w:r w:rsidR="00501737">
              <w:rPr>
                <w:noProof/>
                <w:webHidden/>
              </w:rPr>
              <w:t>11</w:t>
            </w:r>
            <w:r>
              <w:rPr>
                <w:noProof/>
                <w:webHidden/>
              </w:rPr>
              <w:fldChar w:fldCharType="end"/>
            </w:r>
          </w:hyperlink>
        </w:p>
        <w:p w:rsidR="00CF37E6" w:rsidRDefault="00CF37E6">
          <w:pPr>
            <w:pStyle w:val="TOC3"/>
            <w:tabs>
              <w:tab w:val="left" w:pos="1320"/>
              <w:tab w:val="right" w:leader="dot" w:pos="9063"/>
            </w:tabs>
            <w:rPr>
              <w:rFonts w:eastAsiaTheme="minorEastAsia"/>
              <w:noProof/>
              <w:color w:val="auto"/>
              <w:lang w:val="nb-NO" w:eastAsia="nb-NO"/>
            </w:rPr>
          </w:pPr>
          <w:hyperlink w:anchor="_Toc336335379" w:history="1">
            <w:r w:rsidRPr="004E5D3F">
              <w:rPr>
                <w:rStyle w:val="Hyperlink"/>
                <w:noProof/>
              </w:rPr>
              <w:t>5.3.1.</w:t>
            </w:r>
            <w:r>
              <w:rPr>
                <w:rFonts w:eastAsiaTheme="minorEastAsia"/>
                <w:noProof/>
                <w:color w:val="auto"/>
                <w:lang w:val="nb-NO" w:eastAsia="nb-NO"/>
              </w:rPr>
              <w:tab/>
            </w:r>
            <w:r w:rsidRPr="004E5D3F">
              <w:rPr>
                <w:rStyle w:val="Hyperlink"/>
                <w:noProof/>
              </w:rPr>
              <w:t>Doxygen</w:t>
            </w:r>
            <w:r>
              <w:rPr>
                <w:noProof/>
                <w:webHidden/>
              </w:rPr>
              <w:tab/>
            </w:r>
            <w:r>
              <w:rPr>
                <w:noProof/>
                <w:webHidden/>
              </w:rPr>
              <w:fldChar w:fldCharType="begin"/>
            </w:r>
            <w:r>
              <w:rPr>
                <w:noProof/>
                <w:webHidden/>
              </w:rPr>
              <w:instrText xml:space="preserve"> PAGEREF _Toc336335379 \h </w:instrText>
            </w:r>
            <w:r>
              <w:rPr>
                <w:noProof/>
                <w:webHidden/>
              </w:rPr>
            </w:r>
            <w:r>
              <w:rPr>
                <w:noProof/>
                <w:webHidden/>
              </w:rPr>
              <w:fldChar w:fldCharType="separate"/>
            </w:r>
            <w:r w:rsidR="00501737">
              <w:rPr>
                <w:noProof/>
                <w:webHidden/>
              </w:rPr>
              <w:t>11</w:t>
            </w:r>
            <w:r>
              <w:rPr>
                <w:noProof/>
                <w:webHidden/>
              </w:rPr>
              <w:fldChar w:fldCharType="end"/>
            </w:r>
          </w:hyperlink>
        </w:p>
        <w:p w:rsidR="00CF37E6" w:rsidRDefault="00CF37E6">
          <w:pPr>
            <w:pStyle w:val="TOC3"/>
            <w:tabs>
              <w:tab w:val="left" w:pos="1320"/>
              <w:tab w:val="right" w:leader="dot" w:pos="9063"/>
            </w:tabs>
            <w:rPr>
              <w:rFonts w:eastAsiaTheme="minorEastAsia"/>
              <w:noProof/>
              <w:color w:val="auto"/>
              <w:lang w:val="nb-NO" w:eastAsia="nb-NO"/>
            </w:rPr>
          </w:pPr>
          <w:hyperlink w:anchor="_Toc336335380" w:history="1">
            <w:r w:rsidRPr="004E5D3F">
              <w:rPr>
                <w:rStyle w:val="Hyperlink"/>
                <w:noProof/>
              </w:rPr>
              <w:t>5.3.2.</w:t>
            </w:r>
            <w:r>
              <w:rPr>
                <w:rFonts w:eastAsiaTheme="minorEastAsia"/>
                <w:noProof/>
                <w:color w:val="auto"/>
                <w:lang w:val="nb-NO" w:eastAsia="nb-NO"/>
              </w:rPr>
              <w:tab/>
            </w:r>
            <w:r w:rsidRPr="004E5D3F">
              <w:rPr>
                <w:rStyle w:val="Hyperlink"/>
                <w:noProof/>
              </w:rPr>
              <w:t>User guide</w:t>
            </w:r>
            <w:r>
              <w:rPr>
                <w:noProof/>
                <w:webHidden/>
              </w:rPr>
              <w:tab/>
            </w:r>
            <w:r>
              <w:rPr>
                <w:noProof/>
                <w:webHidden/>
              </w:rPr>
              <w:fldChar w:fldCharType="begin"/>
            </w:r>
            <w:r>
              <w:rPr>
                <w:noProof/>
                <w:webHidden/>
              </w:rPr>
              <w:instrText xml:space="preserve"> PAGEREF _Toc336335380 \h </w:instrText>
            </w:r>
            <w:r>
              <w:rPr>
                <w:noProof/>
                <w:webHidden/>
              </w:rPr>
            </w:r>
            <w:r>
              <w:rPr>
                <w:noProof/>
                <w:webHidden/>
              </w:rPr>
              <w:fldChar w:fldCharType="separate"/>
            </w:r>
            <w:r w:rsidR="00501737">
              <w:rPr>
                <w:noProof/>
                <w:webHidden/>
              </w:rPr>
              <w:t>11</w:t>
            </w:r>
            <w:r>
              <w:rPr>
                <w:noProof/>
                <w:webHidden/>
              </w:rPr>
              <w:fldChar w:fldCharType="end"/>
            </w:r>
          </w:hyperlink>
        </w:p>
        <w:p w:rsidR="00501737" w:rsidRDefault="001318AB" w:rsidP="00501737">
          <w:r>
            <w:fldChar w:fldCharType="end"/>
          </w:r>
        </w:p>
      </w:sdtContent>
    </w:sdt>
    <w:bookmarkStart w:id="2" w:name="_Toc336335349" w:displacedByCustomXml="prev"/>
    <w:p w:rsidR="00437B74" w:rsidRDefault="00D37C3C" w:rsidP="00437B74">
      <w:pPr>
        <w:pStyle w:val="Heading1"/>
      </w:pPr>
      <w:r>
        <w:lastRenderedPageBreak/>
        <w:t>Background</w:t>
      </w:r>
      <w:bookmarkEnd w:id="2"/>
    </w:p>
    <w:p w:rsidR="00EC1990" w:rsidRPr="00EC1990" w:rsidRDefault="00EC1990" w:rsidP="00EC1990">
      <w:pPr>
        <w:spacing w:before="100" w:beforeAutospacing="1" w:after="100" w:afterAutospacing="1" w:line="240" w:lineRule="auto"/>
        <w:jc w:val="left"/>
        <w:rPr>
          <w:rFonts w:ascii="Times New Roman" w:eastAsia="Times New Roman" w:hAnsi="Times New Roman" w:cs="Times New Roman"/>
          <w:sz w:val="24"/>
          <w:szCs w:val="24"/>
          <w:lang w:val="nb-NO" w:eastAsia="nb-NO"/>
        </w:rPr>
      </w:pPr>
      <w:r w:rsidRPr="00EC1990">
        <w:rPr>
          <w:rFonts w:ascii="Times New Roman" w:eastAsia="Times New Roman" w:hAnsi="Times New Roman" w:cs="Times New Roman"/>
          <w:sz w:val="24"/>
          <w:szCs w:val="24"/>
          <w:lang w:eastAsia="nb-NO"/>
        </w:rPr>
        <w:t xml:space="preserve">Today we have </w:t>
      </w:r>
      <w:proofErr w:type="spellStart"/>
      <w:r w:rsidRPr="00EC1990">
        <w:rPr>
          <w:rFonts w:ascii="Times New Roman" w:eastAsia="Times New Roman" w:hAnsi="Times New Roman" w:cs="Times New Roman"/>
          <w:sz w:val="24"/>
          <w:szCs w:val="24"/>
          <w:lang w:eastAsia="nb-NO"/>
        </w:rPr>
        <w:t>emlib</w:t>
      </w:r>
      <w:proofErr w:type="spellEnd"/>
      <w:r w:rsidRPr="00EC1990">
        <w:rPr>
          <w:rFonts w:ascii="Times New Roman" w:eastAsia="Times New Roman" w:hAnsi="Times New Roman" w:cs="Times New Roman"/>
          <w:sz w:val="24"/>
          <w:szCs w:val="24"/>
          <w:lang w:eastAsia="nb-NO"/>
        </w:rPr>
        <w:t xml:space="preserve">, which is a small Hardware Abstraction Layer (HAL). Today, </w:t>
      </w:r>
      <w:proofErr w:type="spellStart"/>
      <w:r w:rsidRPr="00EC1990">
        <w:rPr>
          <w:rFonts w:ascii="Times New Roman" w:eastAsia="Times New Roman" w:hAnsi="Times New Roman" w:cs="Times New Roman"/>
          <w:sz w:val="24"/>
          <w:szCs w:val="24"/>
          <w:lang w:eastAsia="nb-NO"/>
        </w:rPr>
        <w:t>emlib</w:t>
      </w:r>
      <w:proofErr w:type="spellEnd"/>
      <w:r w:rsidRPr="00EC1990">
        <w:rPr>
          <w:rFonts w:ascii="Times New Roman" w:eastAsia="Times New Roman" w:hAnsi="Times New Roman" w:cs="Times New Roman"/>
          <w:sz w:val="24"/>
          <w:szCs w:val="24"/>
          <w:lang w:eastAsia="nb-NO"/>
        </w:rPr>
        <w:t xml:space="preserve"> covers all peripherals for the microcontroller side with good test coverage and a mature code-base. </w:t>
      </w:r>
      <w:r w:rsidRPr="00EC1990">
        <w:rPr>
          <w:rFonts w:ascii="Times New Roman" w:eastAsia="Times New Roman" w:hAnsi="Times New Roman" w:cs="Times New Roman"/>
          <w:sz w:val="24"/>
          <w:szCs w:val="24"/>
          <w:lang w:val="nb-NO" w:eastAsia="nb-NO"/>
        </w:rPr>
        <w:t>Emlib was developed with a few ground rules:</w:t>
      </w:r>
    </w:p>
    <w:p w:rsidR="00EC1990" w:rsidRPr="00EC1990" w:rsidRDefault="00EC1990" w:rsidP="00EC1990">
      <w:pPr>
        <w:numPr>
          <w:ilvl w:val="0"/>
          <w:numId w:val="36"/>
        </w:numPr>
        <w:spacing w:before="100" w:beforeAutospacing="1" w:after="100" w:afterAutospacing="1" w:line="240" w:lineRule="auto"/>
        <w:jc w:val="left"/>
        <w:rPr>
          <w:rFonts w:ascii="Times New Roman" w:eastAsia="Times New Roman" w:hAnsi="Times New Roman" w:cs="Times New Roman"/>
          <w:sz w:val="24"/>
          <w:szCs w:val="24"/>
          <w:lang w:eastAsia="nb-NO"/>
        </w:rPr>
      </w:pPr>
      <w:r w:rsidRPr="00EC1990">
        <w:rPr>
          <w:rFonts w:ascii="Times New Roman" w:eastAsia="Times New Roman" w:hAnsi="Times New Roman" w:cs="Times New Roman"/>
          <w:sz w:val="24"/>
          <w:szCs w:val="24"/>
          <w:lang w:eastAsia="nb-NO"/>
        </w:rPr>
        <w:t>As few as possible dependencies across modules</w:t>
      </w:r>
    </w:p>
    <w:p w:rsidR="00EC1990" w:rsidRPr="00EC1990" w:rsidRDefault="00EC1990" w:rsidP="00EC1990">
      <w:pPr>
        <w:numPr>
          <w:ilvl w:val="0"/>
          <w:numId w:val="36"/>
        </w:numPr>
        <w:spacing w:before="100" w:beforeAutospacing="1" w:after="100" w:afterAutospacing="1" w:line="240" w:lineRule="auto"/>
        <w:jc w:val="left"/>
        <w:rPr>
          <w:rFonts w:ascii="Times New Roman" w:eastAsia="Times New Roman" w:hAnsi="Times New Roman" w:cs="Times New Roman"/>
          <w:sz w:val="24"/>
          <w:szCs w:val="24"/>
          <w:lang w:val="nb-NO" w:eastAsia="nb-NO"/>
        </w:rPr>
      </w:pPr>
      <w:r w:rsidRPr="00EC1990">
        <w:rPr>
          <w:rFonts w:ascii="Times New Roman" w:eastAsia="Times New Roman" w:hAnsi="Times New Roman" w:cs="Times New Roman"/>
          <w:sz w:val="24"/>
          <w:szCs w:val="24"/>
          <w:lang w:val="nb-NO" w:eastAsia="nb-NO"/>
        </w:rPr>
        <w:t>No memory allocation</w:t>
      </w:r>
    </w:p>
    <w:p w:rsidR="00EC1990" w:rsidRPr="00EC1990" w:rsidRDefault="00EC1990" w:rsidP="00EC1990">
      <w:pPr>
        <w:numPr>
          <w:ilvl w:val="0"/>
          <w:numId w:val="36"/>
        </w:numPr>
        <w:spacing w:before="100" w:beforeAutospacing="1" w:after="100" w:afterAutospacing="1" w:line="240" w:lineRule="auto"/>
        <w:jc w:val="left"/>
        <w:rPr>
          <w:rFonts w:ascii="Times New Roman" w:eastAsia="Times New Roman" w:hAnsi="Times New Roman" w:cs="Times New Roman"/>
          <w:sz w:val="24"/>
          <w:szCs w:val="24"/>
          <w:lang w:val="nb-NO" w:eastAsia="nb-NO"/>
        </w:rPr>
      </w:pPr>
      <w:r w:rsidRPr="00EC1990">
        <w:rPr>
          <w:rFonts w:ascii="Times New Roman" w:eastAsia="Times New Roman" w:hAnsi="Times New Roman" w:cs="Times New Roman"/>
          <w:sz w:val="24"/>
          <w:szCs w:val="24"/>
          <w:lang w:val="nb-NO" w:eastAsia="nb-NO"/>
        </w:rPr>
        <w:t>No interrupt handlers</w:t>
      </w:r>
    </w:p>
    <w:p w:rsidR="00EC1990" w:rsidRPr="00EC1990" w:rsidRDefault="00EC1990" w:rsidP="00EC1990">
      <w:pPr>
        <w:spacing w:before="100" w:beforeAutospacing="1" w:after="100" w:afterAutospacing="1" w:line="240" w:lineRule="auto"/>
        <w:jc w:val="left"/>
        <w:rPr>
          <w:rFonts w:ascii="Times New Roman" w:eastAsia="Times New Roman" w:hAnsi="Times New Roman" w:cs="Times New Roman"/>
          <w:sz w:val="24"/>
          <w:szCs w:val="24"/>
          <w:lang w:eastAsia="nb-NO"/>
        </w:rPr>
      </w:pPr>
      <w:r w:rsidRPr="00EC1990">
        <w:rPr>
          <w:rFonts w:ascii="Times New Roman" w:eastAsia="Times New Roman" w:hAnsi="Times New Roman" w:cs="Times New Roman"/>
          <w:sz w:val="24"/>
          <w:szCs w:val="24"/>
          <w:lang w:eastAsia="nb-NO"/>
        </w:rPr>
        <w:t xml:space="preserve">These limitations lets the developer just include all the </w:t>
      </w:r>
      <w:proofErr w:type="spellStart"/>
      <w:r w:rsidRPr="00EC1990">
        <w:rPr>
          <w:rFonts w:ascii="Times New Roman" w:eastAsia="Times New Roman" w:hAnsi="Times New Roman" w:cs="Times New Roman"/>
          <w:sz w:val="24"/>
          <w:szCs w:val="24"/>
          <w:lang w:eastAsia="nb-NO"/>
        </w:rPr>
        <w:t>emlib</w:t>
      </w:r>
      <w:proofErr w:type="spellEnd"/>
      <w:r w:rsidRPr="00EC1990">
        <w:rPr>
          <w:rFonts w:ascii="Times New Roman" w:eastAsia="Times New Roman" w:hAnsi="Times New Roman" w:cs="Times New Roman"/>
          <w:sz w:val="24"/>
          <w:szCs w:val="24"/>
          <w:lang w:eastAsia="nb-NO"/>
        </w:rPr>
        <w:t xml:space="preserve"> files without increasing the size of the binary. By not including interrupt handlers we increase flexibility, since there are many potential ways to use the interrupt handler for different functionality. By disallowing dependencies across modules (where possible), we make sure that we don't consume resources that the developer didn't </w:t>
      </w:r>
      <w:r w:rsidR="00836A2C" w:rsidRPr="00EC1990">
        <w:rPr>
          <w:rFonts w:ascii="Times New Roman" w:eastAsia="Times New Roman" w:hAnsi="Times New Roman" w:cs="Times New Roman"/>
          <w:sz w:val="24"/>
          <w:szCs w:val="24"/>
          <w:lang w:eastAsia="nb-NO"/>
        </w:rPr>
        <w:t>expect</w:t>
      </w:r>
      <w:r w:rsidRPr="00EC1990">
        <w:rPr>
          <w:rFonts w:ascii="Times New Roman" w:eastAsia="Times New Roman" w:hAnsi="Times New Roman" w:cs="Times New Roman"/>
          <w:sz w:val="24"/>
          <w:szCs w:val="24"/>
          <w:lang w:eastAsia="nb-NO"/>
        </w:rPr>
        <w:t xml:space="preserve">. Because </w:t>
      </w:r>
      <w:proofErr w:type="spellStart"/>
      <w:r w:rsidRPr="00EC1990">
        <w:rPr>
          <w:rFonts w:ascii="Times New Roman" w:eastAsia="Times New Roman" w:hAnsi="Times New Roman" w:cs="Times New Roman"/>
          <w:sz w:val="24"/>
          <w:szCs w:val="24"/>
          <w:lang w:eastAsia="nb-NO"/>
        </w:rPr>
        <w:t>emlib</w:t>
      </w:r>
      <w:proofErr w:type="spellEnd"/>
      <w:r w:rsidRPr="00EC1990">
        <w:rPr>
          <w:rFonts w:ascii="Times New Roman" w:eastAsia="Times New Roman" w:hAnsi="Times New Roman" w:cs="Times New Roman"/>
          <w:sz w:val="24"/>
          <w:szCs w:val="24"/>
          <w:lang w:eastAsia="nb-NO"/>
        </w:rPr>
        <w:t xml:space="preserve"> is a HAL, we also look at this from a module perspective, rather than a functionality perspective. As an example, the TIMER module can be used to both time external events and as a PWM source. Since both of these functionalities are covered by </w:t>
      </w:r>
      <w:proofErr w:type="spellStart"/>
      <w:r w:rsidRPr="00EC1990">
        <w:rPr>
          <w:rFonts w:ascii="Times New Roman" w:eastAsia="Times New Roman" w:hAnsi="Times New Roman" w:cs="Times New Roman"/>
          <w:sz w:val="24"/>
          <w:szCs w:val="24"/>
          <w:lang w:eastAsia="nb-NO"/>
        </w:rPr>
        <w:t>emlib</w:t>
      </w:r>
      <w:proofErr w:type="spellEnd"/>
      <w:r w:rsidRPr="00EC1990">
        <w:rPr>
          <w:rFonts w:ascii="Times New Roman" w:eastAsia="Times New Roman" w:hAnsi="Times New Roman" w:cs="Times New Roman"/>
          <w:sz w:val="24"/>
          <w:szCs w:val="24"/>
          <w:lang w:eastAsia="nb-NO"/>
        </w:rPr>
        <w:t xml:space="preserve">, </w:t>
      </w:r>
      <w:proofErr w:type="spellStart"/>
      <w:r w:rsidRPr="00EC1990">
        <w:rPr>
          <w:rFonts w:ascii="Times New Roman" w:eastAsia="Times New Roman" w:hAnsi="Times New Roman" w:cs="Times New Roman"/>
          <w:sz w:val="24"/>
          <w:szCs w:val="24"/>
          <w:lang w:eastAsia="nb-NO"/>
        </w:rPr>
        <w:t>emlib</w:t>
      </w:r>
      <w:proofErr w:type="spellEnd"/>
      <w:r w:rsidRPr="00EC1990">
        <w:rPr>
          <w:rFonts w:ascii="Times New Roman" w:eastAsia="Times New Roman" w:hAnsi="Times New Roman" w:cs="Times New Roman"/>
          <w:sz w:val="24"/>
          <w:szCs w:val="24"/>
          <w:lang w:eastAsia="nb-NO"/>
        </w:rPr>
        <w:t xml:space="preserve"> needs to take care of both cases.</w:t>
      </w:r>
    </w:p>
    <w:p w:rsidR="00836A2C" w:rsidRDefault="00EC1990" w:rsidP="00EC1990">
      <w:pPr>
        <w:spacing w:before="100" w:beforeAutospacing="1" w:after="100" w:afterAutospacing="1" w:line="240" w:lineRule="auto"/>
        <w:jc w:val="left"/>
        <w:rPr>
          <w:rFonts w:ascii="Times New Roman" w:eastAsia="Times New Roman" w:hAnsi="Times New Roman" w:cs="Times New Roman"/>
          <w:sz w:val="24"/>
          <w:szCs w:val="24"/>
          <w:lang w:eastAsia="nb-NO"/>
        </w:rPr>
      </w:pPr>
      <w:r w:rsidRPr="00EC1990">
        <w:rPr>
          <w:rFonts w:ascii="Times New Roman" w:eastAsia="Times New Roman" w:hAnsi="Times New Roman" w:cs="Times New Roman"/>
          <w:sz w:val="24"/>
          <w:szCs w:val="24"/>
          <w:lang w:eastAsia="nb-NO"/>
        </w:rPr>
        <w:t xml:space="preserve">However, these limitations taken together, </w:t>
      </w:r>
      <w:r w:rsidR="00836A2C" w:rsidRPr="00EC1990">
        <w:rPr>
          <w:rFonts w:ascii="Times New Roman" w:eastAsia="Times New Roman" w:hAnsi="Times New Roman" w:cs="Times New Roman"/>
          <w:sz w:val="24"/>
          <w:szCs w:val="24"/>
          <w:lang w:eastAsia="nb-NO"/>
        </w:rPr>
        <w:t>severely</w:t>
      </w:r>
      <w:r w:rsidRPr="00EC1990">
        <w:rPr>
          <w:rFonts w:ascii="Times New Roman" w:eastAsia="Times New Roman" w:hAnsi="Times New Roman" w:cs="Times New Roman"/>
          <w:sz w:val="24"/>
          <w:szCs w:val="24"/>
          <w:lang w:eastAsia="nb-NO"/>
        </w:rPr>
        <w:t xml:space="preserve"> limits the usability of </w:t>
      </w:r>
      <w:proofErr w:type="spellStart"/>
      <w:r w:rsidRPr="00EC1990">
        <w:rPr>
          <w:rFonts w:ascii="Times New Roman" w:eastAsia="Times New Roman" w:hAnsi="Times New Roman" w:cs="Times New Roman"/>
          <w:sz w:val="24"/>
          <w:szCs w:val="24"/>
          <w:lang w:eastAsia="nb-NO"/>
        </w:rPr>
        <w:t>emlib</w:t>
      </w:r>
      <w:proofErr w:type="spellEnd"/>
      <w:r w:rsidRPr="00EC1990">
        <w:rPr>
          <w:rFonts w:ascii="Times New Roman" w:eastAsia="Times New Roman" w:hAnsi="Times New Roman" w:cs="Times New Roman"/>
          <w:sz w:val="24"/>
          <w:szCs w:val="24"/>
          <w:lang w:eastAsia="nb-NO"/>
        </w:rPr>
        <w:t xml:space="preserve">. In practice, getting data out of the USART for </w:t>
      </w:r>
      <w:proofErr w:type="gramStart"/>
      <w:r w:rsidRPr="00EC1990">
        <w:rPr>
          <w:rFonts w:ascii="Times New Roman" w:eastAsia="Times New Roman" w:hAnsi="Times New Roman" w:cs="Times New Roman"/>
          <w:sz w:val="24"/>
          <w:szCs w:val="24"/>
          <w:lang w:eastAsia="nb-NO"/>
        </w:rPr>
        <w:t>instance,</w:t>
      </w:r>
      <w:proofErr w:type="gramEnd"/>
      <w:r w:rsidRPr="00EC1990">
        <w:rPr>
          <w:rFonts w:ascii="Times New Roman" w:eastAsia="Times New Roman" w:hAnsi="Times New Roman" w:cs="Times New Roman"/>
          <w:sz w:val="24"/>
          <w:szCs w:val="24"/>
          <w:lang w:eastAsia="nb-NO"/>
        </w:rPr>
        <w:t xml:space="preserve"> requires many lines of code, typically encompassing clock setup, </w:t>
      </w:r>
      <w:proofErr w:type="spellStart"/>
      <w:r w:rsidRPr="00EC1990">
        <w:rPr>
          <w:rFonts w:ascii="Times New Roman" w:eastAsia="Times New Roman" w:hAnsi="Times New Roman" w:cs="Times New Roman"/>
          <w:sz w:val="24"/>
          <w:szCs w:val="24"/>
          <w:lang w:eastAsia="nb-NO"/>
        </w:rPr>
        <w:t>usart</w:t>
      </w:r>
      <w:proofErr w:type="spellEnd"/>
      <w:r w:rsidRPr="00EC1990">
        <w:rPr>
          <w:rFonts w:ascii="Times New Roman" w:eastAsia="Times New Roman" w:hAnsi="Times New Roman" w:cs="Times New Roman"/>
          <w:sz w:val="24"/>
          <w:szCs w:val="24"/>
          <w:lang w:eastAsia="nb-NO"/>
        </w:rPr>
        <w:t xml:space="preserve"> setup, </w:t>
      </w:r>
      <w:proofErr w:type="spellStart"/>
      <w:r w:rsidRPr="00EC1990">
        <w:rPr>
          <w:rFonts w:ascii="Times New Roman" w:eastAsia="Times New Roman" w:hAnsi="Times New Roman" w:cs="Times New Roman"/>
          <w:sz w:val="24"/>
          <w:szCs w:val="24"/>
          <w:lang w:eastAsia="nb-NO"/>
        </w:rPr>
        <w:t>gpio</w:t>
      </w:r>
      <w:proofErr w:type="spellEnd"/>
      <w:r w:rsidRPr="00EC1990">
        <w:rPr>
          <w:rFonts w:ascii="Times New Roman" w:eastAsia="Times New Roman" w:hAnsi="Times New Roman" w:cs="Times New Roman"/>
          <w:sz w:val="24"/>
          <w:szCs w:val="24"/>
          <w:lang w:eastAsia="nb-NO"/>
        </w:rPr>
        <w:t xml:space="preserve"> setup, route registers. In addition, if DMA or interrupts are used, then more code is needed.</w:t>
      </w:r>
      <w:r w:rsidR="00836A2C">
        <w:rPr>
          <w:rFonts w:ascii="Times New Roman" w:eastAsia="Times New Roman" w:hAnsi="Times New Roman" w:cs="Times New Roman"/>
          <w:sz w:val="24"/>
          <w:szCs w:val="24"/>
          <w:lang w:eastAsia="nb-NO"/>
        </w:rPr>
        <w:br/>
      </w:r>
    </w:p>
    <w:p w:rsidR="00836A2C" w:rsidRDefault="00836A2C">
      <w:pPr>
        <w:jc w:val="left"/>
        <w:rPr>
          <w:rFonts w:ascii="Times New Roman" w:eastAsia="Times New Roman" w:hAnsi="Times New Roman" w:cs="Times New Roman"/>
          <w:sz w:val="24"/>
          <w:szCs w:val="24"/>
          <w:lang w:eastAsia="nb-NO"/>
        </w:rPr>
      </w:pPr>
      <w:r>
        <w:rPr>
          <w:rFonts w:ascii="Times New Roman" w:eastAsia="Times New Roman" w:hAnsi="Times New Roman" w:cs="Times New Roman"/>
          <w:sz w:val="24"/>
          <w:szCs w:val="24"/>
          <w:lang w:eastAsia="nb-NO"/>
        </w:rPr>
        <w:br w:type="page"/>
      </w:r>
    </w:p>
    <w:p w:rsidR="00EC1990" w:rsidRDefault="00836A2C" w:rsidP="00836A2C">
      <w:pPr>
        <w:pStyle w:val="Heading1"/>
        <w:rPr>
          <w:rFonts w:eastAsia="Times New Roman"/>
          <w:lang w:eastAsia="nb-NO"/>
        </w:rPr>
      </w:pPr>
      <w:bookmarkStart w:id="3" w:name="_Toc336335350"/>
      <w:r>
        <w:rPr>
          <w:rFonts w:eastAsia="Times New Roman"/>
          <w:lang w:eastAsia="nb-NO"/>
        </w:rPr>
        <w:lastRenderedPageBreak/>
        <w:t xml:space="preserve">New </w:t>
      </w:r>
      <w:proofErr w:type="spellStart"/>
      <w:r>
        <w:rPr>
          <w:rFonts w:eastAsia="Times New Roman"/>
          <w:lang w:eastAsia="nb-NO"/>
        </w:rPr>
        <w:t>energyAware</w:t>
      </w:r>
      <w:proofErr w:type="spellEnd"/>
      <w:r>
        <w:rPr>
          <w:rFonts w:eastAsia="Times New Roman"/>
          <w:lang w:eastAsia="nb-NO"/>
        </w:rPr>
        <w:t xml:space="preserve"> Drivers</w:t>
      </w:r>
      <w:bookmarkEnd w:id="3"/>
    </w:p>
    <w:p w:rsidR="00836A2C" w:rsidRPr="00836A2C" w:rsidRDefault="00836A2C" w:rsidP="00836A2C">
      <w:pPr>
        <w:pStyle w:val="NormalWeb"/>
        <w:rPr>
          <w:lang w:val="en-US"/>
        </w:rPr>
      </w:pPr>
      <w:r w:rsidRPr="00836A2C">
        <w:rPr>
          <w:lang w:val="en-US"/>
        </w:rPr>
        <w:t>First, let's look at why we want to create drivers/higher level abstractions for the Energy Micro ecosystem. There are two main goals in this regard:</w:t>
      </w:r>
    </w:p>
    <w:p w:rsidR="00836A2C" w:rsidRDefault="00836A2C" w:rsidP="00836A2C">
      <w:pPr>
        <w:numPr>
          <w:ilvl w:val="0"/>
          <w:numId w:val="37"/>
        </w:numPr>
        <w:spacing w:before="100" w:beforeAutospacing="1" w:after="100" w:afterAutospacing="1" w:line="240" w:lineRule="auto"/>
        <w:jc w:val="left"/>
      </w:pPr>
      <w:r>
        <w:t>Simplicity</w:t>
      </w:r>
    </w:p>
    <w:p w:rsidR="00836A2C" w:rsidRDefault="00836A2C" w:rsidP="00836A2C">
      <w:pPr>
        <w:numPr>
          <w:ilvl w:val="0"/>
          <w:numId w:val="37"/>
        </w:numPr>
        <w:spacing w:before="100" w:beforeAutospacing="1" w:after="100" w:afterAutospacing="1" w:line="240" w:lineRule="auto"/>
        <w:jc w:val="left"/>
      </w:pPr>
      <w:r>
        <w:t>Energy Friendliness</w:t>
      </w:r>
    </w:p>
    <w:p w:rsidR="00836A2C" w:rsidRDefault="00836A2C" w:rsidP="00836A2C">
      <w:pPr>
        <w:pStyle w:val="Heading2"/>
      </w:pPr>
      <w:bookmarkStart w:id="4" w:name="_Toc336335351"/>
      <w:r>
        <w:t>Simplicity</w:t>
      </w:r>
      <w:bookmarkEnd w:id="4"/>
    </w:p>
    <w:p w:rsidR="00836A2C" w:rsidRDefault="00836A2C" w:rsidP="00836A2C">
      <w:pPr>
        <w:pStyle w:val="NormalWeb"/>
        <w:rPr>
          <w:lang w:val="en-US"/>
        </w:rPr>
      </w:pPr>
      <w:r>
        <w:rPr>
          <w:lang w:val="en-US"/>
        </w:rPr>
        <w:t>W</w:t>
      </w:r>
      <w:r w:rsidRPr="00836A2C">
        <w:rPr>
          <w:lang w:val="en-US"/>
        </w:rPr>
        <w:t xml:space="preserve">e want it to be as easy for the developer to use our drivers as possible. Ideally, the </w:t>
      </w:r>
      <w:proofErr w:type="gramStart"/>
      <w:r w:rsidRPr="00836A2C">
        <w:rPr>
          <w:lang w:val="en-US"/>
        </w:rPr>
        <w:t>less configuration</w:t>
      </w:r>
      <w:proofErr w:type="gramEnd"/>
      <w:r w:rsidRPr="00836A2C">
        <w:rPr>
          <w:lang w:val="en-US"/>
        </w:rPr>
        <w:t xml:space="preserve"> that needs to be done, the better. This comes at the expense of flexibility, which means that we will need to cover the most common use-case instead of supporting every possible combination. Thus, some customers will need to either use </w:t>
      </w:r>
      <w:proofErr w:type="spellStart"/>
      <w:r w:rsidRPr="00836A2C">
        <w:rPr>
          <w:lang w:val="en-US"/>
        </w:rPr>
        <w:t>emlib</w:t>
      </w:r>
      <w:proofErr w:type="spellEnd"/>
      <w:r w:rsidRPr="00836A2C">
        <w:rPr>
          <w:lang w:val="en-US"/>
        </w:rPr>
        <w:t xml:space="preserve"> directly, or modify our driver. In addition, some of our peripherals (especially LESENSE) </w:t>
      </w:r>
      <w:proofErr w:type="gramStart"/>
      <w:r w:rsidRPr="00836A2C">
        <w:rPr>
          <w:lang w:val="en-US"/>
        </w:rPr>
        <w:t>requires</w:t>
      </w:r>
      <w:proofErr w:type="gramEnd"/>
      <w:r w:rsidRPr="00836A2C">
        <w:rPr>
          <w:lang w:val="en-US"/>
        </w:rPr>
        <w:t xml:space="preserve"> a lot of in-depth knowledge to set up correctly. Minimizing this effort would be a huge boost.</w:t>
      </w:r>
    </w:p>
    <w:p w:rsidR="00836A2C" w:rsidRPr="00836A2C" w:rsidRDefault="00836A2C" w:rsidP="00836A2C">
      <w:pPr>
        <w:pStyle w:val="Heading2"/>
      </w:pPr>
      <w:bookmarkStart w:id="5" w:name="_Toc336335352"/>
      <w:r>
        <w:t>Energy Friendliness</w:t>
      </w:r>
      <w:bookmarkEnd w:id="5"/>
    </w:p>
    <w:p w:rsidR="00836A2C" w:rsidRDefault="00836A2C" w:rsidP="00836A2C">
      <w:pPr>
        <w:pStyle w:val="NormalWeb"/>
        <w:rPr>
          <w:lang w:val="en-US"/>
        </w:rPr>
      </w:pPr>
      <w:r w:rsidRPr="00836A2C">
        <w:rPr>
          <w:lang w:val="en-US"/>
        </w:rPr>
        <w:t xml:space="preserve">The other objective is to optimize for energy-friendliness. Support has reported several cases where they have been given optimized code by customers where they have been able to reduce the power consumption by </w:t>
      </w:r>
      <w:proofErr w:type="gramStart"/>
      <w:r w:rsidRPr="00836A2C">
        <w:rPr>
          <w:lang w:val="en-US"/>
        </w:rPr>
        <w:t>100x</w:t>
      </w:r>
      <w:proofErr w:type="gramEnd"/>
      <w:r w:rsidRPr="00836A2C">
        <w:rPr>
          <w:lang w:val="en-US"/>
        </w:rPr>
        <w:t>. This happen often in the benchmarking / evaluation phase of our products. Of course, we have no idea about how many people have failed to use our energy-friendly peripherals correctly and ended up with a system consuming more power than necessary. By providing energy-optimized drivers we can reduce this gap.</w:t>
      </w:r>
    </w:p>
    <w:p w:rsidR="00836A2C" w:rsidRPr="00836A2C" w:rsidRDefault="00836A2C" w:rsidP="00836A2C">
      <w:pPr>
        <w:pStyle w:val="Heading2"/>
      </w:pPr>
      <w:bookmarkStart w:id="6" w:name="_Toc336335353"/>
      <w:r>
        <w:t xml:space="preserve">Relation to </w:t>
      </w:r>
      <w:proofErr w:type="spellStart"/>
      <w:r>
        <w:t>emlib</w:t>
      </w:r>
      <w:bookmarkEnd w:id="6"/>
      <w:proofErr w:type="spellEnd"/>
    </w:p>
    <w:p w:rsidR="00836A2C" w:rsidRDefault="00836A2C" w:rsidP="00836A2C">
      <w:pPr>
        <w:pStyle w:val="NormalWeb"/>
        <w:rPr>
          <w:lang w:val="en-US"/>
        </w:rPr>
      </w:pPr>
      <w:proofErr w:type="gramStart"/>
      <w:r w:rsidRPr="00836A2C">
        <w:rPr>
          <w:lang w:val="en-US"/>
        </w:rPr>
        <w:t xml:space="preserve">Where </w:t>
      </w:r>
      <w:proofErr w:type="spellStart"/>
      <w:r w:rsidRPr="00836A2C">
        <w:rPr>
          <w:lang w:val="en-US"/>
        </w:rPr>
        <w:t>emlib</w:t>
      </w:r>
      <w:proofErr w:type="spellEnd"/>
      <w:r w:rsidRPr="00836A2C">
        <w:rPr>
          <w:lang w:val="en-US"/>
        </w:rPr>
        <w:t xml:space="preserve"> focuses on the modules themselves (for instance the USART module), the drivers should focus on functionality.</w:t>
      </w:r>
      <w:proofErr w:type="gramEnd"/>
      <w:r w:rsidRPr="00836A2C">
        <w:rPr>
          <w:lang w:val="en-US"/>
        </w:rPr>
        <w:t xml:space="preserve"> Therefore there should be separate drivers for UART, SPI, </w:t>
      </w:r>
      <w:proofErr w:type="gramStart"/>
      <w:r w:rsidRPr="00836A2C">
        <w:rPr>
          <w:lang w:val="en-US"/>
        </w:rPr>
        <w:t>IrDA</w:t>
      </w:r>
      <w:proofErr w:type="gramEnd"/>
      <w:r w:rsidRPr="00836A2C">
        <w:rPr>
          <w:lang w:val="en-US"/>
        </w:rPr>
        <w:t xml:space="preserve"> functionality. This is especially true for complex modules such as LESENSE. This module is very difficult to use, simply because of its complexity. Therefore, providing drivers</w:t>
      </w:r>
      <w:r>
        <w:rPr>
          <w:lang w:val="en-US"/>
        </w:rPr>
        <w:t xml:space="preserve"> for capacitive touch, inductive</w:t>
      </w:r>
      <w:r w:rsidRPr="00836A2C">
        <w:rPr>
          <w:lang w:val="en-US"/>
        </w:rPr>
        <w:t xml:space="preserve"> sensing would provide a huge productivity boost.</w:t>
      </w:r>
    </w:p>
    <w:p w:rsidR="00836A2C" w:rsidRDefault="00836A2C" w:rsidP="00836A2C">
      <w:pPr>
        <w:pStyle w:val="NormalWeb"/>
        <w:rPr>
          <w:lang w:val="en-US"/>
        </w:rPr>
      </w:pPr>
      <w:r>
        <w:rPr>
          <w:lang w:val="en-US"/>
        </w:rPr>
        <w:t xml:space="preserve">The </w:t>
      </w:r>
      <w:proofErr w:type="spellStart"/>
      <w:r>
        <w:rPr>
          <w:lang w:val="en-US"/>
        </w:rPr>
        <w:t>energyAware</w:t>
      </w:r>
      <w:proofErr w:type="spellEnd"/>
      <w:r>
        <w:rPr>
          <w:lang w:val="en-US"/>
        </w:rPr>
        <w:t xml:space="preserve"> Drivers will typically use </w:t>
      </w:r>
      <w:proofErr w:type="spellStart"/>
      <w:r>
        <w:rPr>
          <w:lang w:val="en-US"/>
        </w:rPr>
        <w:t>emlib</w:t>
      </w:r>
      <w:proofErr w:type="spellEnd"/>
      <w:r>
        <w:rPr>
          <w:lang w:val="en-US"/>
        </w:rPr>
        <w:t xml:space="preserve"> where that makes sense</w:t>
      </w:r>
      <w:r w:rsidR="00F24573">
        <w:rPr>
          <w:lang w:val="en-US"/>
        </w:rPr>
        <w:t xml:space="preserve"> (See figure 1)</w:t>
      </w:r>
      <w:r>
        <w:rPr>
          <w:lang w:val="en-US"/>
        </w:rPr>
        <w:t>. If</w:t>
      </w:r>
      <w:r w:rsidR="000157D0">
        <w:rPr>
          <w:lang w:val="en-US"/>
        </w:rPr>
        <w:t xml:space="preserve"> functionality is missing from </w:t>
      </w:r>
      <w:proofErr w:type="spellStart"/>
      <w:r w:rsidR="000157D0">
        <w:rPr>
          <w:lang w:val="en-US"/>
        </w:rPr>
        <w:t>emlib</w:t>
      </w:r>
      <w:proofErr w:type="spellEnd"/>
      <w:r w:rsidR="000157D0">
        <w:rPr>
          <w:lang w:val="en-US"/>
        </w:rPr>
        <w:t xml:space="preserve">, then adding that functionality in </w:t>
      </w:r>
      <w:proofErr w:type="spellStart"/>
      <w:r w:rsidR="000157D0">
        <w:rPr>
          <w:lang w:val="en-US"/>
        </w:rPr>
        <w:t>emlib</w:t>
      </w:r>
      <w:proofErr w:type="spellEnd"/>
      <w:r w:rsidR="000157D0">
        <w:rPr>
          <w:lang w:val="en-US"/>
        </w:rPr>
        <w:t xml:space="preserve"> falls within the scope of this project.</w:t>
      </w:r>
    </w:p>
    <w:p w:rsidR="00F6164E" w:rsidRDefault="00F6164E" w:rsidP="00F6164E">
      <w:pPr>
        <w:pStyle w:val="NormalWeb"/>
        <w:keepNext/>
      </w:pPr>
      <w:r>
        <w:rPr>
          <w:noProof/>
        </w:rPr>
        <w:lastRenderedPageBreak/>
        <w:drawing>
          <wp:inline distT="0" distB="0" distL="0" distR="0">
            <wp:extent cx="4660900" cy="3914650"/>
            <wp:effectExtent l="25400" t="0" r="0" b="0"/>
            <wp:docPr id="4" name="Picture 1" descr="structur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ructure2.png"/>
                    <pic:cNvPicPr>
                      <a:picLocks noChangeAspect="1" noChangeArrowheads="1"/>
                    </pic:cNvPicPr>
                  </pic:nvPicPr>
                  <pic:blipFill>
                    <a:blip r:embed="rId9" cstate="print"/>
                    <a:srcRect/>
                    <a:stretch>
                      <a:fillRect/>
                    </a:stretch>
                  </pic:blipFill>
                  <pic:spPr bwMode="auto">
                    <a:xfrm>
                      <a:off x="0" y="0"/>
                      <a:ext cx="4666918" cy="3919705"/>
                    </a:xfrm>
                    <a:prstGeom prst="rect">
                      <a:avLst/>
                    </a:prstGeom>
                    <a:noFill/>
                    <a:ln w="9525">
                      <a:noFill/>
                      <a:miter lim="800000"/>
                      <a:headEnd/>
                      <a:tailEnd/>
                    </a:ln>
                  </pic:spPr>
                </pic:pic>
              </a:graphicData>
            </a:graphic>
          </wp:inline>
        </w:drawing>
      </w:r>
    </w:p>
    <w:p w:rsidR="006C04B8" w:rsidRDefault="00F6164E" w:rsidP="00F6164E">
      <w:pPr>
        <w:pStyle w:val="Caption"/>
        <w:jc w:val="left"/>
      </w:pPr>
      <w:proofErr w:type="spellStart"/>
      <w:r>
        <w:t>Figur</w:t>
      </w:r>
      <w:proofErr w:type="spellEnd"/>
      <w:r>
        <w:t xml:space="preserve"> </w:t>
      </w:r>
      <w:fldSimple w:instr=" SEQ Figur \* ARABIC ">
        <w:r w:rsidR="00501737">
          <w:rPr>
            <w:noProof/>
          </w:rPr>
          <w:t>1</w:t>
        </w:r>
      </w:fldSimple>
      <w:r>
        <w:t xml:space="preserve"> </w:t>
      </w:r>
      <w:ins w:id="7" w:author="Jørn Norheim" w:date="2012-09-24T21:27:00Z">
        <w:r w:rsidR="008752EC">
          <w:t>Software Architecture</w:t>
        </w:r>
      </w:ins>
      <w:del w:id="8" w:author="Jørn Norheim" w:date="2012-09-24T21:27:00Z">
        <w:r w:rsidDel="008752EC">
          <w:delText>Interaction between different components</w:delText>
        </w:r>
      </w:del>
    </w:p>
    <w:p w:rsidR="006C04B8" w:rsidRDefault="006C04B8" w:rsidP="006C04B8">
      <w:pPr>
        <w:rPr>
          <w:color w:val="BED600" w:themeColor="accent1"/>
          <w:sz w:val="18"/>
          <w:szCs w:val="18"/>
        </w:rPr>
      </w:pPr>
      <w:r>
        <w:br w:type="page"/>
      </w:r>
    </w:p>
    <w:p w:rsidR="00F6164E" w:rsidRDefault="006C04B8" w:rsidP="006C04B8">
      <w:pPr>
        <w:pStyle w:val="Heading1"/>
      </w:pPr>
      <w:bookmarkStart w:id="9" w:name="_Toc336335354"/>
      <w:r>
        <w:lastRenderedPageBreak/>
        <w:t>Scope of the project</w:t>
      </w:r>
      <w:bookmarkEnd w:id="9"/>
    </w:p>
    <w:p w:rsidR="000B0C89" w:rsidRDefault="005F3E34">
      <w:pPr>
        <w:jc w:val="left"/>
      </w:pPr>
      <w:r>
        <w:t>We wish to provide energy friendly drivers for</w:t>
      </w:r>
      <w:r w:rsidR="000B0C89">
        <w:t xml:space="preserve"> as many use-cases as possible. Because there is a huge variation in different applications, there is also a huge amount of potential driver candidates. We are not aiming at solving every use-case out there, but rather provide drivers for the most common use-cases. </w:t>
      </w:r>
    </w:p>
    <w:p w:rsidR="000B0C89" w:rsidRDefault="000B0C89">
      <w:pPr>
        <w:jc w:val="left"/>
      </w:pPr>
      <w:r>
        <w:t>Howev</w:t>
      </w:r>
      <w:r w:rsidR="00655B95">
        <w:t>er, as Energy Micro expands</w:t>
      </w:r>
      <w:r>
        <w:t xml:space="preserve"> in terms of market share, application space and</w:t>
      </w:r>
      <w:r w:rsidR="00655B95">
        <w:t xml:space="preserve"> number of</w:t>
      </w:r>
      <w:r>
        <w:t xml:space="preserve"> devices</w:t>
      </w:r>
      <w:r w:rsidR="00655B95">
        <w:t xml:space="preserve">, the number of </w:t>
      </w:r>
      <w:proofErr w:type="gramStart"/>
      <w:r w:rsidR="00655B95">
        <w:t>use-cases,</w:t>
      </w:r>
      <w:proofErr w:type="gramEnd"/>
      <w:r w:rsidR="00655B95">
        <w:t xml:space="preserve"> and thus applicable drivers will also increase. Thus, this project, like </w:t>
      </w:r>
      <w:proofErr w:type="spellStart"/>
      <w:r w:rsidR="00655B95">
        <w:t>emlib</w:t>
      </w:r>
      <w:proofErr w:type="spellEnd"/>
      <w:r w:rsidR="00655B95">
        <w:t xml:space="preserve">, </w:t>
      </w:r>
      <w:r w:rsidR="00581088">
        <w:t>will</w:t>
      </w:r>
      <w:r w:rsidR="00655B95">
        <w:t xml:space="preserve"> never be truly finished, but </w:t>
      </w:r>
      <w:r w:rsidR="00581088">
        <w:t xml:space="preserve">is </w:t>
      </w:r>
      <w:r w:rsidR="00655B95">
        <w:t>rather a living project that constantly changes according to the needs of our customers.</w:t>
      </w:r>
    </w:p>
    <w:p w:rsidR="00655B95" w:rsidRDefault="000B0C89">
      <w:pPr>
        <w:jc w:val="left"/>
      </w:pPr>
      <w:r>
        <w:t xml:space="preserve">However, it is important to prioritize which drivers should be developed and in what order. </w:t>
      </w:r>
      <w:r w:rsidR="00655B95">
        <w:t>In this regard, the drivers that provide the most customer value is to be prioritized over drivers which provide less customer value.</w:t>
      </w:r>
    </w:p>
    <w:p w:rsidR="00655B95" w:rsidRDefault="00655B95">
      <w:pPr>
        <w:jc w:val="left"/>
      </w:pPr>
      <w:r>
        <w:br w:type="page"/>
      </w:r>
    </w:p>
    <w:p w:rsidR="00437B74" w:rsidRDefault="00BA1174" w:rsidP="00437B74">
      <w:pPr>
        <w:pStyle w:val="Heading1"/>
      </w:pPr>
      <w:bookmarkStart w:id="10" w:name="_Toc329179423"/>
      <w:bookmarkStart w:id="11" w:name="_Toc336335355"/>
      <w:r>
        <w:lastRenderedPageBreak/>
        <w:t xml:space="preserve">General </w:t>
      </w:r>
      <w:r w:rsidR="00437B74">
        <w:t>Requirements</w:t>
      </w:r>
      <w:bookmarkEnd w:id="10"/>
      <w:bookmarkEnd w:id="11"/>
    </w:p>
    <w:p w:rsidR="00061941" w:rsidRDefault="00061941" w:rsidP="00BA1174">
      <w:pPr>
        <w:pStyle w:val="Heading2"/>
      </w:pPr>
      <w:bookmarkStart w:id="12" w:name="_Toc336335356"/>
      <w:r>
        <w:t>Design</w:t>
      </w:r>
      <w:bookmarkEnd w:id="12"/>
    </w:p>
    <w:p w:rsidR="00A6661C" w:rsidRDefault="00A6661C" w:rsidP="00A6661C">
      <w:pPr>
        <w:pStyle w:val="Heading3"/>
      </w:pPr>
      <w:bookmarkStart w:id="13" w:name="_Toc336335357"/>
      <w:r>
        <w:t>Programming language</w:t>
      </w:r>
      <w:bookmarkEnd w:id="13"/>
    </w:p>
    <w:p w:rsidR="00A6661C" w:rsidRPr="00A6661C" w:rsidRDefault="00A6661C" w:rsidP="00A6661C">
      <w:r>
        <w:t xml:space="preserve">The drivers must be written in </w:t>
      </w:r>
      <w:ins w:id="14" w:author="Jørn Norheim" w:date="2012-09-24T20:55:00Z">
        <w:r w:rsidR="003A00C5">
          <w:t xml:space="preserve">ANSI </w:t>
        </w:r>
      </w:ins>
      <w:r>
        <w:t xml:space="preserve">C. </w:t>
      </w:r>
      <w:ins w:id="15" w:author="Jørn Norheim" w:date="2012-09-24T20:55:00Z">
        <w:r w:rsidR="003A00C5">
          <w:t xml:space="preserve">Additionally the drivers shall be written for use in a C++ environment, </w:t>
        </w:r>
      </w:ins>
      <w:ins w:id="16" w:author="Jørn Norheim" w:date="2012-09-24T20:56:00Z">
        <w:r w:rsidR="003A00C5">
          <w:t xml:space="preserve">and as such have the </w:t>
        </w:r>
      </w:ins>
      <w:del w:id="17" w:author="Jørn Norheim" w:date="2012-09-24T20:56:00Z">
        <w:r w:rsidDel="003A00C5">
          <w:delText xml:space="preserve">In addition, the </w:delText>
        </w:r>
      </w:del>
      <w:r>
        <w:t xml:space="preserve">necessary extern “C” declarations </w:t>
      </w:r>
      <w:ins w:id="18" w:author="Jørn Norheim" w:date="2012-09-24T20:56:00Z">
        <w:r w:rsidR="003A00C5">
          <w:t xml:space="preserve">added where appropriate. </w:t>
        </w:r>
      </w:ins>
      <w:del w:id="19" w:author="Jørn Norheim" w:date="2012-09-24T20:57:00Z">
        <w:r w:rsidDel="003A00C5">
          <w:delText>should be added to make it easy to use the drivers in a C++ environment.</w:delText>
        </w:r>
      </w:del>
    </w:p>
    <w:p w:rsidR="00E56A9B" w:rsidRDefault="00A6661C" w:rsidP="00A6661C">
      <w:pPr>
        <w:pStyle w:val="Heading3"/>
      </w:pPr>
      <w:bookmarkStart w:id="20" w:name="_Toc336335358"/>
      <w:r>
        <w:t>Focus on functionality</w:t>
      </w:r>
      <w:bookmarkEnd w:id="20"/>
    </w:p>
    <w:p w:rsidR="005B71D3" w:rsidRDefault="00A6661C" w:rsidP="00A6661C">
      <w:pPr>
        <w:rPr>
          <w:ins w:id="21" w:author="Jørn Norheim" w:date="2012-09-24T20:58:00Z"/>
        </w:rPr>
      </w:pPr>
      <w:r>
        <w:t xml:space="preserve">Each driver should attempt to focus on one single </w:t>
      </w:r>
      <w:r w:rsidR="00DA48D4">
        <w:t>use-case</w:t>
      </w:r>
      <w:r>
        <w:t xml:space="preserve">. </w:t>
      </w:r>
      <w:r w:rsidR="00F6164E">
        <w:t>E.g.</w:t>
      </w:r>
      <w:r>
        <w:t xml:space="preserve">, even though the USART module itself supports UART, SPI, I2S, IrDA, the driver itself should focus on one these functionalities. Other examples include </w:t>
      </w:r>
      <w:r w:rsidR="00DA48D4">
        <w:t>capacitive</w:t>
      </w:r>
      <w:r>
        <w:t xml:space="preserve"> touch and inductive sensing for the LESENSE module.</w:t>
      </w:r>
      <w:r w:rsidR="00F6164E">
        <w:t xml:space="preserve"> However, each driver should not cover every use-case, but focus on the most common ones. </w:t>
      </w:r>
    </w:p>
    <w:p w:rsidR="00F76E7B" w:rsidRDefault="005B71D3" w:rsidP="00A6661C">
      <w:pPr>
        <w:numPr>
          <w:ins w:id="22" w:author="Jørn Norheim" w:date="2012-09-24T21:00:00Z"/>
        </w:numPr>
        <w:rPr>
          <w:ins w:id="23" w:author="Jørn Norheim" w:date="2012-09-24T20:58:00Z"/>
        </w:rPr>
      </w:pPr>
      <w:ins w:id="24" w:author="Jørn Norheim" w:date="2012-09-24T20:58:00Z">
        <w:r>
          <w:t xml:space="preserve">To cover special needs, a user can either use </w:t>
        </w:r>
        <w:proofErr w:type="spellStart"/>
        <w:r>
          <w:t>emlib</w:t>
        </w:r>
        <w:proofErr w:type="spellEnd"/>
        <w:r>
          <w:t xml:space="preserve"> directly to tweak or modify the operation of the driver, or write a new driver entirely.</w:t>
        </w:r>
      </w:ins>
    </w:p>
    <w:p w:rsidR="00A6661C" w:rsidDel="005B71D3" w:rsidRDefault="00F6164E" w:rsidP="00A6661C">
      <w:pPr>
        <w:numPr>
          <w:ins w:id="25" w:author="Jørn Norheim" w:date="2012-09-24T20:59:00Z"/>
        </w:numPr>
        <w:rPr>
          <w:del w:id="26" w:author="Jørn Norheim" w:date="2012-09-24T20:59:00Z"/>
        </w:rPr>
      </w:pPr>
      <w:del w:id="27" w:author="Jørn Norheim" w:date="2012-09-24T20:59:00Z">
        <w:r w:rsidDel="005B71D3">
          <w:delText xml:space="preserve">Using emlib directly to tweak the behavior will still be possible. </w:delText>
        </w:r>
        <w:bookmarkStart w:id="28" w:name="_Toc336335359"/>
        <w:bookmarkEnd w:id="28"/>
      </w:del>
    </w:p>
    <w:p w:rsidR="00BB5DBC" w:rsidRDefault="00BB5DBC" w:rsidP="00BB5DBC">
      <w:pPr>
        <w:pStyle w:val="Heading3"/>
      </w:pPr>
      <w:bookmarkStart w:id="29" w:name="_Toc336335360"/>
      <w:r>
        <w:t>Focus on low energy</w:t>
      </w:r>
      <w:bookmarkEnd w:id="29"/>
    </w:p>
    <w:p w:rsidR="000B1DB6" w:rsidRDefault="00BB5DBC" w:rsidP="00BB5DBC">
      <w:pPr>
        <w:rPr>
          <w:ins w:id="30" w:author="Jørn Norheim" w:date="2012-09-24T21:00:00Z"/>
        </w:rPr>
      </w:pPr>
      <w:r>
        <w:t>Each driver should focus on minimizing the energy requirements of the driver</w:t>
      </w:r>
      <w:ins w:id="31" w:author="Jørn Norheim" w:date="2012-09-24T21:01:00Z">
        <w:r w:rsidR="000B1DB6">
          <w:t>, and ideally represent the lowest possible energy consumption the hardware can offer.</w:t>
        </w:r>
      </w:ins>
      <w:del w:id="32" w:author="Jørn Norheim" w:date="2012-09-24T21:01:00Z">
        <w:r w:rsidDel="000B1DB6">
          <w:delText>.</w:delText>
        </w:r>
        <w:r w:rsidR="006C04B8" w:rsidDel="000B1DB6">
          <w:delText xml:space="preserve"> </w:delText>
        </w:r>
      </w:del>
    </w:p>
    <w:p w:rsidR="00BB5DBC" w:rsidRDefault="006C04B8" w:rsidP="00BB5DBC">
      <w:pPr>
        <w:numPr>
          <w:ins w:id="33" w:author="Jørn Norheim" w:date="2012-09-24T21:00:00Z"/>
        </w:numPr>
      </w:pPr>
      <w:r>
        <w:t xml:space="preserve">Each driver should also be able to report </w:t>
      </w:r>
      <w:proofErr w:type="gramStart"/>
      <w:r>
        <w:t>its own</w:t>
      </w:r>
      <w:proofErr w:type="gramEnd"/>
      <w:r>
        <w:t xml:space="preserve"> resource requirements (energy mode etc).</w:t>
      </w:r>
    </w:p>
    <w:p w:rsidR="00BB5DBC" w:rsidRDefault="00BB5DBC" w:rsidP="00BB5DBC">
      <w:pPr>
        <w:pStyle w:val="Heading3"/>
      </w:pPr>
      <w:bookmarkStart w:id="34" w:name="_Toc336335361"/>
      <w:r>
        <w:t>Focus on simplicity</w:t>
      </w:r>
      <w:bookmarkEnd w:id="34"/>
    </w:p>
    <w:p w:rsidR="00BB5DBC" w:rsidRDefault="00BB5DBC" w:rsidP="00BB5DBC">
      <w:pPr>
        <w:rPr>
          <w:ins w:id="35" w:author="Jørn Norheim" w:date="2012-09-24T21:05:00Z"/>
        </w:rPr>
      </w:pPr>
      <w:r>
        <w:t>It should be easy to use the driver. Getting started with a driver should not take more than about 10 lines of C code.</w:t>
      </w:r>
      <w:ins w:id="36" w:author="Jørn Norheim" w:date="2012-09-24T21:05:00Z">
        <w:r w:rsidR="00C50CF0">
          <w:t xml:space="preserve"> </w:t>
        </w:r>
      </w:ins>
    </w:p>
    <w:p w:rsidR="00C50CF0" w:rsidRDefault="00C50CF0" w:rsidP="00BB5DBC">
      <w:pPr>
        <w:numPr>
          <w:ins w:id="37" w:author="Jørn Norheim" w:date="2012-09-24T21:05:00Z"/>
        </w:numPr>
        <w:rPr>
          <w:ins w:id="38" w:author="Jørn Norheim" w:date="2012-09-24T21:04:00Z"/>
        </w:rPr>
      </w:pPr>
      <w:ins w:id="39" w:author="Jørn Norheim" w:date="2012-09-24T21:05:00Z">
        <w:r>
          <w:t xml:space="preserve">The drivers need to be well written, </w:t>
        </w:r>
      </w:ins>
      <w:r w:rsidR="005D76F7">
        <w:t xml:space="preserve">have a clean and consistent </w:t>
      </w:r>
      <w:ins w:id="40" w:author="Jørn Norheim" w:date="2012-09-24T21:05:00Z">
        <w:r>
          <w:t xml:space="preserve">API, and needs to be well documented. </w:t>
        </w:r>
      </w:ins>
    </w:p>
    <w:p w:rsidR="000231FF" w:rsidRPr="00BB5DBC" w:rsidDel="000231FF" w:rsidRDefault="000231FF" w:rsidP="00BB5DBC">
      <w:pPr>
        <w:numPr>
          <w:ins w:id="41" w:author="Jørn Norheim" w:date="2012-09-24T21:04:00Z"/>
        </w:numPr>
        <w:rPr>
          <w:del w:id="42" w:author="Jørn Norheim" w:date="2012-09-24T21:05:00Z"/>
        </w:rPr>
      </w:pPr>
      <w:bookmarkStart w:id="43" w:name="_Toc336335362"/>
      <w:bookmarkEnd w:id="43"/>
    </w:p>
    <w:p w:rsidR="00A6661C" w:rsidRDefault="00A6661C" w:rsidP="00A6661C">
      <w:pPr>
        <w:pStyle w:val="Heading3"/>
      </w:pPr>
      <w:bookmarkStart w:id="44" w:name="_Toc336335363"/>
      <w:r>
        <w:t>Same API for different implementations</w:t>
      </w:r>
      <w:bookmarkEnd w:id="44"/>
    </w:p>
    <w:p w:rsidR="00E8219A" w:rsidRDefault="00A6661C" w:rsidP="00A6661C">
      <w:pPr>
        <w:rPr>
          <w:ins w:id="45" w:author="Jørn Norheim" w:date="2012-09-24T21:06:00Z"/>
        </w:rPr>
      </w:pPr>
      <w:r>
        <w:t>If it is possible to implement some functionality using two different modules (</w:t>
      </w:r>
      <w:proofErr w:type="spellStart"/>
      <w:r w:rsidR="003578FB">
        <w:t>e.g</w:t>
      </w:r>
      <w:proofErr w:type="spellEnd"/>
      <w:r>
        <w:t xml:space="preserve"> capacitive sensing could be implemented using ACMP or LESENSE), then the API for both should be the same.</w:t>
      </w:r>
    </w:p>
    <w:p w:rsidR="00A6661C" w:rsidRDefault="00E8219A" w:rsidP="00A6661C">
      <w:pPr>
        <w:numPr>
          <w:ins w:id="46" w:author="Jørn Norheim" w:date="2012-09-24T21:06:00Z"/>
        </w:numPr>
      </w:pPr>
      <w:ins w:id="47" w:author="Jørn Norheim" w:date="2012-09-24T21:06:00Z">
        <w:r>
          <w:t>In the case that there are different solutions</w:t>
        </w:r>
      </w:ins>
      <w:ins w:id="48" w:author="Jørn Norheim" w:date="2012-09-24T21:07:00Z">
        <w:r>
          <w:t xml:space="preserve"> to an energy optimizing driver as a function of </w:t>
        </w:r>
      </w:ins>
      <w:ins w:id="49" w:author="Jørn Norheim" w:date="2012-09-24T21:08:00Z">
        <w:r>
          <w:t xml:space="preserve">operational </w:t>
        </w:r>
      </w:ins>
      <w:ins w:id="50" w:author="Jørn Norheim" w:date="2012-09-24T21:07:00Z">
        <w:r>
          <w:t>parameters</w:t>
        </w:r>
      </w:ins>
      <w:ins w:id="51" w:author="Jørn Norheim" w:date="2012-09-24T21:08:00Z">
        <w:r>
          <w:t xml:space="preserve">, these should be runtime configurable, and ideally hidden from the end user. The ADC driver is a good example of this, since the </w:t>
        </w:r>
      </w:ins>
      <w:ins w:id="52" w:author="Jørn Norheim" w:date="2012-09-24T21:09:00Z">
        <w:r>
          <w:t xml:space="preserve">choice of the </w:t>
        </w:r>
      </w:ins>
      <w:ins w:id="53" w:author="Jørn Norheim" w:date="2012-09-24T21:08:00Z">
        <w:r>
          <w:t>sample rate will dictate</w:t>
        </w:r>
      </w:ins>
      <w:ins w:id="54" w:author="Jørn Norheim" w:date="2012-09-24T21:09:00Z">
        <w:r>
          <w:t xml:space="preserve"> different solutions. </w:t>
        </w:r>
      </w:ins>
      <w:ins w:id="55" w:author="Jørn Norheim" w:date="2012-09-24T21:10:00Z">
        <w:r w:rsidR="00A2588A">
          <w:t xml:space="preserve">For low sampling rates, a driver would typically stay in EM2 most of the time, </w:t>
        </w:r>
        <w:proofErr w:type="spellStart"/>
        <w:r w:rsidR="00A2588A">
          <w:t>wheras</w:t>
        </w:r>
        <w:proofErr w:type="spellEnd"/>
        <w:r w:rsidR="00A2588A">
          <w:t xml:space="preserve"> for high sample rates this is impossible, yielding EM1 as the lowest energy mode.</w:t>
        </w:r>
      </w:ins>
      <w:del w:id="56" w:author="Jørn Norheim" w:date="2012-09-24T21:07:00Z">
        <w:r w:rsidR="00A6661C" w:rsidDel="00E8219A">
          <w:delText xml:space="preserve"> </w:delText>
        </w:r>
      </w:del>
    </w:p>
    <w:p w:rsidR="00A6661C" w:rsidRDefault="00A6661C" w:rsidP="00A6661C">
      <w:pPr>
        <w:pStyle w:val="Heading3"/>
      </w:pPr>
      <w:bookmarkStart w:id="57" w:name="_Toc336335364"/>
      <w:r>
        <w:t>API should be technology agnostic</w:t>
      </w:r>
      <w:bookmarkEnd w:id="57"/>
    </w:p>
    <w:p w:rsidR="00A2588A" w:rsidRDefault="00A6661C" w:rsidP="00A6661C">
      <w:pPr>
        <w:rPr>
          <w:ins w:id="58" w:author="Jørn Norheim" w:date="2012-09-24T21:12:00Z"/>
        </w:rPr>
      </w:pPr>
      <w:r>
        <w:t xml:space="preserve">We expect that our peripherals will change over time, so it is important that the API itself is not tied to specific EFM32 functionality. </w:t>
      </w:r>
    </w:p>
    <w:p w:rsidR="00A6661C" w:rsidRDefault="00A6661C" w:rsidP="00A6661C">
      <w:pPr>
        <w:numPr>
          <w:ins w:id="59" w:author="Jørn Norheim" w:date="2012-09-24T21:12:00Z"/>
        </w:numPr>
      </w:pPr>
      <w:r>
        <w:t>For some of the drivers, an STM32 version will be created to help with the kit porting effort.</w:t>
      </w:r>
    </w:p>
    <w:p w:rsidR="00071421" w:rsidRDefault="00071421" w:rsidP="00071421">
      <w:pPr>
        <w:pStyle w:val="Heading3"/>
      </w:pPr>
      <w:bookmarkStart w:id="60" w:name="_Toc336335365"/>
      <w:r>
        <w:t>All drivers should be multiple-instance (where applicable)</w:t>
      </w:r>
      <w:bookmarkEnd w:id="60"/>
    </w:p>
    <w:p w:rsidR="00071421" w:rsidRPr="00A6661C" w:rsidRDefault="00071421" w:rsidP="00A6661C">
      <w:r>
        <w:t xml:space="preserve">All drivers should be possible to instantiate multiple times. It does not make sense to limit ourselves to one single SPI driver for instance. However, for peripherals where this does not make sense, this </w:t>
      </w:r>
      <w:r>
        <w:lastRenderedPageBreak/>
        <w:t xml:space="preserve">can be ignored (examples are WDOG, </w:t>
      </w:r>
      <w:r w:rsidR="003C5F2E">
        <w:t xml:space="preserve">DMA and </w:t>
      </w:r>
      <w:r>
        <w:t>LCD). If you are in doubt, make the driver multi-instance.</w:t>
      </w:r>
    </w:p>
    <w:p w:rsidR="00A6661C" w:rsidRDefault="00207FA0" w:rsidP="00A6661C">
      <w:pPr>
        <w:pStyle w:val="Heading3"/>
      </w:pPr>
      <w:bookmarkStart w:id="61" w:name="_Toc336335366"/>
      <w:r>
        <w:t>Object oriented design p</w:t>
      </w:r>
      <w:r w:rsidR="00A6661C">
        <w:t>aradigm</w:t>
      </w:r>
      <w:bookmarkEnd w:id="61"/>
    </w:p>
    <w:p w:rsidR="00A2588A" w:rsidRDefault="00071421" w:rsidP="00071421">
      <w:pPr>
        <w:rPr>
          <w:ins w:id="62" w:author="Jørn Norheim" w:date="2012-09-24T21:16:00Z"/>
        </w:rPr>
      </w:pPr>
      <w:r>
        <w:t>C is an imperative language, so to clarify what we mean by object oriented design paradigm. We want each function in the driver to use a handle</w:t>
      </w:r>
      <w:del w:id="63" w:author="Jørn Norheim" w:date="2012-09-24T21:13:00Z">
        <w:r w:rsidDel="00A2588A">
          <w:delText>r</w:delText>
        </w:r>
      </w:del>
      <w:r>
        <w:t xml:space="preserve"> as the first argument. </w:t>
      </w:r>
      <w:ins w:id="64" w:author="Jørn Norheim" w:date="2012-09-24T21:13:00Z">
        <w:r w:rsidR="00A2588A">
          <w:t xml:space="preserve">The handle is a pointer to an instance object where all instance state variables etc. are stored. </w:t>
        </w:r>
      </w:ins>
      <w:del w:id="65" w:author="Jørn Norheim" w:date="2012-09-24T21:13:00Z">
        <w:r w:rsidDel="00A2588A">
          <w:delText xml:space="preserve">This handler </w:delText>
        </w:r>
      </w:del>
      <w:del w:id="66" w:author="Jørn Norheim" w:date="2012-09-24T21:14:00Z">
        <w:r w:rsidDel="00A2588A">
          <w:delText>encapsulates everything that is necessary to control the driver.</w:delText>
        </w:r>
      </w:del>
      <w:r>
        <w:t xml:space="preserve"> </w:t>
      </w:r>
      <w:ins w:id="67" w:author="Jørn Norheim" w:date="2012-09-24T21:14:00Z">
        <w:r w:rsidR="00A2588A">
          <w:t xml:space="preserve">Ideally, the driver code itself shall contain no global state variables. Only when this is strictly </w:t>
        </w:r>
      </w:ins>
      <w:ins w:id="68" w:author="Jørn Norheim" w:date="2012-09-24T21:16:00Z">
        <w:r w:rsidR="00A2588A">
          <w:t>necessary</w:t>
        </w:r>
      </w:ins>
      <w:ins w:id="69" w:author="Jørn Norheim" w:date="2012-09-24T21:14:00Z">
        <w:r w:rsidR="00A2588A">
          <w:t xml:space="preserve"> </w:t>
        </w:r>
      </w:ins>
      <w:ins w:id="70" w:author="Jørn Norheim" w:date="2012-09-24T21:16:00Z">
        <w:r w:rsidR="00A2588A">
          <w:t>shall global state variables be present in the driver.</w:t>
        </w:r>
      </w:ins>
    </w:p>
    <w:p w:rsidR="00071421" w:rsidDel="00A2588A" w:rsidRDefault="003C5F2E" w:rsidP="00071421">
      <w:pPr>
        <w:numPr>
          <w:ins w:id="71" w:author="Jørn Norheim" w:date="2012-09-24T21:16:00Z"/>
        </w:numPr>
        <w:rPr>
          <w:del w:id="72" w:author="Jørn Norheim" w:date="2012-09-24T21:16:00Z"/>
        </w:rPr>
      </w:pPr>
      <w:del w:id="73" w:author="Jørn Norheim" w:date="2012-09-24T21:16:00Z">
        <w:r w:rsidDel="00A2588A">
          <w:delText>Thus there is as little global state in the driver as possible and only where strictly necessary.</w:delText>
        </w:r>
        <w:bookmarkStart w:id="74" w:name="_Toc336335367"/>
        <w:bookmarkEnd w:id="74"/>
      </w:del>
    </w:p>
    <w:p w:rsidR="00F6164E" w:rsidRDefault="00F6164E" w:rsidP="00F6164E">
      <w:pPr>
        <w:pStyle w:val="Heading3"/>
      </w:pPr>
      <w:bookmarkStart w:id="75" w:name="_Toc336335368"/>
      <w:r>
        <w:t>Runtime</w:t>
      </w:r>
      <w:ins w:id="76" w:author="Jørn Norheim" w:date="2012-09-24T21:16:00Z">
        <w:r w:rsidR="00A535C8">
          <w:t xml:space="preserve"> Environments</w:t>
        </w:r>
      </w:ins>
      <w:bookmarkEnd w:id="75"/>
      <w:del w:id="77" w:author="Jørn Norheim" w:date="2012-09-24T21:16:00Z">
        <w:r w:rsidDel="00A535C8">
          <w:delText>s</w:delText>
        </w:r>
      </w:del>
    </w:p>
    <w:p w:rsidR="00F6164E" w:rsidRPr="00F6164E" w:rsidRDefault="00F6164E" w:rsidP="00F6164E">
      <w:r>
        <w:t>The drivers must be able to co-exist or cooperate with different runtimes, including a minimal runtime provided by Energy Micro that provides a minimum set of functionality for proper driver operation (</w:t>
      </w:r>
      <w:proofErr w:type="spellStart"/>
      <w:r>
        <w:t>e.g</w:t>
      </w:r>
      <w:proofErr w:type="spellEnd"/>
      <w:r>
        <w:t xml:space="preserve"> timers, IRQ dispatchers etc).</w:t>
      </w:r>
    </w:p>
    <w:p w:rsidR="00061941" w:rsidRDefault="00197670" w:rsidP="00A6661C">
      <w:pPr>
        <w:pStyle w:val="Heading3"/>
      </w:pPr>
      <w:bookmarkStart w:id="78" w:name="_Toc336335369"/>
      <w:r>
        <w:t>All drivers need to be preemptive</w:t>
      </w:r>
      <w:ins w:id="79" w:author="Jørn Norheim" w:date="2012-09-24T21:16:00Z">
        <w:r w:rsidR="00A535C8">
          <w:t xml:space="preserve"> and thread-safe</w:t>
        </w:r>
      </w:ins>
      <w:bookmarkEnd w:id="78"/>
    </w:p>
    <w:p w:rsidR="00A535C8" w:rsidRDefault="003C5F2E" w:rsidP="003C5F2E">
      <w:pPr>
        <w:rPr>
          <w:ins w:id="80" w:author="Jørn Norheim" w:date="2012-09-24T21:18:00Z"/>
        </w:rPr>
      </w:pPr>
      <w:r>
        <w:t xml:space="preserve">To facilitate </w:t>
      </w:r>
      <w:ins w:id="81" w:author="Jørn Norheim" w:date="2012-09-24T21:17:00Z">
        <w:r w:rsidR="00A535C8">
          <w:t xml:space="preserve">the use of the drivers under </w:t>
        </w:r>
      </w:ins>
      <w:r>
        <w:t>different runtime</w:t>
      </w:r>
      <w:ins w:id="82" w:author="Jørn Norheim" w:date="2012-09-24T21:17:00Z">
        <w:r w:rsidR="00A535C8">
          <w:t xml:space="preserve"> environments</w:t>
        </w:r>
      </w:ins>
      <w:del w:id="83" w:author="Jørn Norheim" w:date="2012-09-24T21:17:00Z">
        <w:r w:rsidDel="00A535C8">
          <w:delText>s</w:delText>
        </w:r>
      </w:del>
      <w:r>
        <w:t xml:space="preserve"> (RTOS, main-loop, minimalist etc), we need to make sure that all drivers are </w:t>
      </w:r>
      <w:proofErr w:type="spellStart"/>
      <w:r>
        <w:t>preempt</w:t>
      </w:r>
      <w:ins w:id="84" w:author="Jørn Norheim" w:date="2012-09-24T21:17:00Z">
        <w:r w:rsidR="00A535C8">
          <w:t>able</w:t>
        </w:r>
        <w:proofErr w:type="spellEnd"/>
        <w:r w:rsidR="00A535C8">
          <w:t xml:space="preserve"> and thread-safe.</w:t>
        </w:r>
      </w:ins>
    </w:p>
    <w:p w:rsidR="00000000" w:rsidRDefault="00A535C8">
      <w:pPr>
        <w:numPr>
          <w:ins w:id="85" w:author="Jørn Norheim" w:date="2012-09-24T21:18:00Z"/>
        </w:numPr>
        <w:rPr>
          <w:ins w:id="86" w:author="Jørn Norheim" w:date="2012-09-24T21:18:00Z"/>
        </w:rPr>
        <w:pPrChange w:id="87" w:author="Jørn Norheim" w:date="2012-09-24T21:18:00Z">
          <w:pPr>
            <w:pStyle w:val="ListParagraph"/>
            <w:numPr>
              <w:numId w:val="39"/>
            </w:numPr>
            <w:ind w:hanging="360"/>
          </w:pPr>
        </w:pPrChange>
      </w:pPr>
      <w:ins w:id="88" w:author="Jørn Norheim" w:date="2012-09-24T21:18:00Z">
        <w:r w:rsidRPr="00A535C8">
          <w:t xml:space="preserve">A piece of code is </w:t>
        </w:r>
        <w:r w:rsidR="001318AB" w:rsidRPr="001318AB">
          <w:rPr>
            <w:b/>
            <w:i/>
            <w:rPrChange w:id="89" w:author="Jørn Norheim" w:date="2012-09-24T21:18:00Z">
              <w:rPr/>
            </w:rPrChange>
          </w:rPr>
          <w:t>thread-safe</w:t>
        </w:r>
        <w:r w:rsidRPr="00A535C8">
          <w:t xml:space="preserve"> if it only manipulates shared data structures in a manner that guarantees safe execution by multiple threads at the same time</w:t>
        </w:r>
        <w:r>
          <w:t>.</w:t>
        </w:r>
      </w:ins>
      <w:ins w:id="90" w:author="Jørn Norheim" w:date="2012-09-24T21:20:00Z">
        <w:r>
          <w:t xml:space="preserve"> [Wikipedia</w:t>
        </w:r>
        <w:r w:rsidR="00A71917">
          <w:t>]</w:t>
        </w:r>
      </w:ins>
    </w:p>
    <w:p w:rsidR="003C5F2E" w:rsidRPr="003C5F2E" w:rsidRDefault="00A71917" w:rsidP="003C5F2E">
      <w:pPr>
        <w:numPr>
          <w:ins w:id="91" w:author="Jørn Norheim" w:date="2012-09-24T21:17:00Z"/>
        </w:numPr>
      </w:pPr>
      <w:ins w:id="92" w:author="Jørn Norheim" w:date="2012-09-24T21:20:00Z">
        <w:r>
          <w:t xml:space="preserve">Also, the code needs to be written to be </w:t>
        </w:r>
        <w:proofErr w:type="spellStart"/>
        <w:r>
          <w:t>preemptable</w:t>
        </w:r>
      </w:ins>
      <w:proofErr w:type="spellEnd"/>
      <w:ins w:id="93" w:author="Jørn Norheim" w:date="2012-09-24T21:21:00Z">
        <w:r>
          <w:t xml:space="preserve">, </w:t>
        </w:r>
      </w:ins>
      <w:del w:id="94" w:author="Jørn Norheim" w:date="2012-09-24T21:17:00Z">
        <w:r w:rsidR="003C5F2E" w:rsidDel="00A535C8">
          <w:delText>ive</w:delText>
        </w:r>
      </w:del>
      <w:del w:id="95" w:author="Jørn Norheim" w:date="2012-09-24T21:21:00Z">
        <w:r w:rsidR="003C5F2E" w:rsidDel="00A71917">
          <w:delText xml:space="preserve">, </w:delText>
        </w:r>
      </w:del>
      <w:r w:rsidR="003C5F2E">
        <w:t>meaning that every driver can be preempted by a higher priority task at any time.</w:t>
      </w:r>
      <w:r w:rsidR="006C04B8">
        <w:t xml:space="preserve"> </w:t>
      </w:r>
    </w:p>
    <w:p w:rsidR="003C5F2E" w:rsidRDefault="003C5F2E" w:rsidP="003C5F2E">
      <w:pPr>
        <w:pStyle w:val="Heading3"/>
      </w:pPr>
      <w:bookmarkStart w:id="96" w:name="_Toc336335370"/>
      <w:r>
        <w:t>Low memory footprint</w:t>
      </w:r>
      <w:bookmarkEnd w:id="96"/>
    </w:p>
    <w:p w:rsidR="00207FA0" w:rsidRPr="00207FA0" w:rsidRDefault="00207FA0" w:rsidP="00207FA0">
      <w:r>
        <w:t>Each driver should strive for a low memory footprint, both in terms of SRAM and flash. This is important because some of our customers are very price-sensitive (especially in Asia) and will not use a driver they deem to be excessive in terms of memory usage.</w:t>
      </w:r>
    </w:p>
    <w:p w:rsidR="00197670" w:rsidRDefault="00197670" w:rsidP="0030350B">
      <w:pPr>
        <w:pStyle w:val="Heading3"/>
      </w:pPr>
      <w:bookmarkStart w:id="97" w:name="_Toc336335371"/>
      <w:r>
        <w:t>Future-“proof” API</w:t>
      </w:r>
      <w:bookmarkEnd w:id="97"/>
    </w:p>
    <w:p w:rsidR="0030350B" w:rsidRPr="0030350B" w:rsidRDefault="0030350B" w:rsidP="0030350B">
      <w:r>
        <w:t>Predicting the future is hard. Changing function signatures should be avoided. Keep this in mind when designing an API for a driver, so that possible expansions are made impossible.</w:t>
      </w:r>
    </w:p>
    <w:p w:rsidR="00963AAB" w:rsidRDefault="00963AAB" w:rsidP="003C5F2E">
      <w:pPr>
        <w:pStyle w:val="Heading3"/>
      </w:pPr>
      <w:bookmarkStart w:id="98" w:name="_Toc336335372"/>
      <w:proofErr w:type="gramStart"/>
      <w:r>
        <w:t>Status reporting and handling.</w:t>
      </w:r>
      <w:bookmarkStart w:id="99" w:name="_GoBack"/>
      <w:bookmarkEnd w:id="98"/>
      <w:bookmarkEnd w:id="99"/>
      <w:proofErr w:type="gramEnd"/>
    </w:p>
    <w:p w:rsidR="0030350B" w:rsidRDefault="0030350B" w:rsidP="0030350B">
      <w:r>
        <w:t xml:space="preserve">Each function should return a status code. </w:t>
      </w:r>
      <w:proofErr w:type="gramStart"/>
      <w:r>
        <w:t>Even if this is just hardcoded to be OK.</w:t>
      </w:r>
      <w:proofErr w:type="gramEnd"/>
      <w:r>
        <w:t xml:space="preserve"> Return values are returned as pointers. In </w:t>
      </w:r>
      <w:proofErr w:type="spellStart"/>
      <w:r>
        <w:t>emlib</w:t>
      </w:r>
      <w:proofErr w:type="spellEnd"/>
      <w:r>
        <w:t>, there is little opportunity for a call to fail, but a driver has many failure modes, so we need to be consistent in the way we report status and failures.</w:t>
      </w:r>
      <w:r w:rsidR="00911C16">
        <w:t xml:space="preserve"> Example:</w:t>
      </w:r>
    </w:p>
    <w:p w:rsidR="00911C16" w:rsidRDefault="00911C16" w:rsidP="0030350B">
      <w:pPr>
        <w:rPr>
          <w:rFonts w:ascii="Courier New" w:hAnsi="Courier New" w:cs="Courier New"/>
        </w:rPr>
      </w:pPr>
      <w:r w:rsidRPr="00911C16">
        <w:rPr>
          <w:rFonts w:ascii="Courier New" w:hAnsi="Courier New" w:cs="Courier New"/>
        </w:rPr>
        <w:t xml:space="preserve">EMSTATUS </w:t>
      </w:r>
      <w:proofErr w:type="spellStart"/>
      <w:r w:rsidRPr="00911C16">
        <w:rPr>
          <w:rFonts w:ascii="Courier New" w:hAnsi="Courier New" w:cs="Courier New"/>
        </w:rPr>
        <w:t>MODULE_</w:t>
      </w:r>
      <w:proofErr w:type="gramStart"/>
      <w:r w:rsidRPr="00911C16">
        <w:rPr>
          <w:rFonts w:ascii="Courier New" w:hAnsi="Courier New" w:cs="Courier New"/>
        </w:rPr>
        <w:t>ReadData</w:t>
      </w:r>
      <w:proofErr w:type="spellEnd"/>
      <w:r w:rsidRPr="00911C16">
        <w:rPr>
          <w:rFonts w:ascii="Courier New" w:hAnsi="Courier New" w:cs="Courier New"/>
        </w:rPr>
        <w:t>(</w:t>
      </w:r>
      <w:proofErr w:type="spellStart"/>
      <w:proofErr w:type="gramEnd"/>
      <w:r w:rsidRPr="00911C16">
        <w:rPr>
          <w:rFonts w:ascii="Courier New" w:hAnsi="Courier New" w:cs="Courier New"/>
        </w:rPr>
        <w:t>int</w:t>
      </w:r>
      <w:proofErr w:type="spellEnd"/>
      <w:r w:rsidRPr="00911C16">
        <w:rPr>
          <w:rFonts w:ascii="Courier New" w:hAnsi="Courier New" w:cs="Courier New"/>
        </w:rPr>
        <w:t xml:space="preserve"> </w:t>
      </w:r>
      <w:proofErr w:type="spellStart"/>
      <w:r w:rsidRPr="00911C16">
        <w:rPr>
          <w:rFonts w:ascii="Courier New" w:hAnsi="Courier New" w:cs="Courier New"/>
        </w:rPr>
        <w:t>numBytes</w:t>
      </w:r>
      <w:proofErr w:type="spellEnd"/>
      <w:r w:rsidRPr="00911C16">
        <w:rPr>
          <w:rFonts w:ascii="Courier New" w:hAnsi="Courier New" w:cs="Courier New"/>
        </w:rPr>
        <w:t>, void *</w:t>
      </w:r>
      <w:proofErr w:type="spellStart"/>
      <w:r w:rsidRPr="00911C16">
        <w:rPr>
          <w:rFonts w:ascii="Courier New" w:hAnsi="Courier New" w:cs="Courier New"/>
        </w:rPr>
        <w:t>destBuffer</w:t>
      </w:r>
      <w:proofErr w:type="spellEnd"/>
      <w:r w:rsidRPr="00911C16">
        <w:rPr>
          <w:rFonts w:ascii="Courier New" w:hAnsi="Courier New" w:cs="Courier New"/>
        </w:rPr>
        <w:t>);</w:t>
      </w:r>
    </w:p>
    <w:p w:rsidR="00911C16" w:rsidRPr="006C04B8" w:rsidRDefault="006C04B8" w:rsidP="0030350B">
      <w:pPr>
        <w:rPr>
          <w:rFonts w:cstheme="minorHAnsi"/>
        </w:rPr>
      </w:pPr>
      <w:r>
        <w:t xml:space="preserve">In this case, the function will return an error code if there is an error ant </w:t>
      </w:r>
      <w:proofErr w:type="spellStart"/>
      <w:r>
        <w:t>destBuffer</w:t>
      </w:r>
      <w:proofErr w:type="spellEnd"/>
      <w:r>
        <w:t xml:space="preserve"> will not be updated. F</w:t>
      </w:r>
      <w:r w:rsidR="00911C16">
        <w:t>or pure get methods, returning the value is OK. Example:</w:t>
      </w:r>
    </w:p>
    <w:p w:rsidR="00911C16" w:rsidRPr="00911C16" w:rsidRDefault="00911C16" w:rsidP="0030350B">
      <w:pPr>
        <w:rPr>
          <w:rFonts w:ascii="Courier New" w:hAnsi="Courier New" w:cs="Courier New"/>
          <w:lang w:val="nb-NO"/>
        </w:rPr>
      </w:pPr>
      <w:r w:rsidRPr="00911C16">
        <w:rPr>
          <w:rFonts w:ascii="Courier New" w:hAnsi="Courier New" w:cs="Courier New"/>
          <w:lang w:val="nb-NO"/>
        </w:rPr>
        <w:t>uint32_t UART_BaudRateGet(void);</w:t>
      </w:r>
    </w:p>
    <w:p w:rsidR="00061941" w:rsidRDefault="0030350B" w:rsidP="0030350B">
      <w:pPr>
        <w:pStyle w:val="Heading3"/>
      </w:pPr>
      <w:bookmarkStart w:id="100" w:name="_Toc336335373"/>
      <w:r>
        <w:t>Consistent</w:t>
      </w:r>
      <w:r w:rsidR="00952C4C">
        <w:t xml:space="preserve"> </w:t>
      </w:r>
      <w:r w:rsidR="00061941">
        <w:t>API</w:t>
      </w:r>
      <w:bookmarkEnd w:id="100"/>
    </w:p>
    <w:p w:rsidR="0030350B" w:rsidRPr="00061941" w:rsidRDefault="0030350B" w:rsidP="0030350B">
      <w:r>
        <w:t>The API should be consistent across different drivers. The idea is that i</w:t>
      </w:r>
      <w:r w:rsidR="00952C4C">
        <w:t>f you know one driver, you a</w:t>
      </w:r>
      <w:r>
        <w:t xml:space="preserve">lready know how to use the next. This means that each driver should have the same format or </w:t>
      </w:r>
      <w:r>
        <w:lastRenderedPageBreak/>
        <w:t>mindset. Where applicable, use the same function names.</w:t>
      </w:r>
      <w:r w:rsidR="00911C16">
        <w:t xml:space="preserve"> A good example is that the different</w:t>
      </w:r>
      <w:r w:rsidR="006C04B8">
        <w:t xml:space="preserve"> serial communication devices such as USART, UART, LEUART and SPI have the same API names for writing and reading data.</w:t>
      </w:r>
    </w:p>
    <w:p w:rsidR="00BA1174" w:rsidRDefault="00061941" w:rsidP="00BA1174">
      <w:pPr>
        <w:pStyle w:val="Heading2"/>
      </w:pPr>
      <w:bookmarkStart w:id="101" w:name="_Toc336335374"/>
      <w:r>
        <w:t>Coding Style</w:t>
      </w:r>
      <w:bookmarkEnd w:id="101"/>
    </w:p>
    <w:p w:rsidR="00E56A9B" w:rsidRPr="00E56A9B" w:rsidRDefault="00E56A9B" w:rsidP="00E56A9B">
      <w:pPr>
        <w:pStyle w:val="Heading3"/>
      </w:pPr>
      <w:bookmarkStart w:id="102" w:name="_Toc336335375"/>
      <w:r>
        <w:t>General</w:t>
      </w:r>
      <w:bookmarkEnd w:id="102"/>
    </w:p>
    <w:p w:rsidR="00E56A9B" w:rsidRDefault="000157D0" w:rsidP="000157D0">
      <w:r>
        <w:t xml:space="preserve">The coding style of the </w:t>
      </w:r>
      <w:proofErr w:type="spellStart"/>
      <w:r>
        <w:t>energyAware</w:t>
      </w:r>
      <w:proofErr w:type="spellEnd"/>
      <w:r>
        <w:t xml:space="preserve"> drivers should follow the general guidelines that are documented on the </w:t>
      </w:r>
      <w:proofErr w:type="gramStart"/>
      <w:r>
        <w:t>wiki</w:t>
      </w:r>
      <w:r w:rsidR="00E56A9B">
        <w:t xml:space="preserve"> </w:t>
      </w:r>
      <w:r>
        <w:t>.</w:t>
      </w:r>
      <w:proofErr w:type="gramEnd"/>
      <w:r>
        <w:t xml:space="preserve"> </w:t>
      </w:r>
    </w:p>
    <w:p w:rsidR="00BF03DD" w:rsidRDefault="00BF03DD" w:rsidP="00BF03DD">
      <w:pPr>
        <w:pStyle w:val="Heading3"/>
        <w:numPr>
          <w:ins w:id="103" w:author="Jørn Norheim" w:date="2012-09-24T21:23:00Z"/>
        </w:numPr>
        <w:rPr>
          <w:ins w:id="104" w:author="Jørn Norheim" w:date="2012-09-24T21:23:00Z"/>
        </w:rPr>
      </w:pPr>
      <w:bookmarkStart w:id="105" w:name="_Toc336335376"/>
      <w:ins w:id="106" w:author="Jørn Norheim" w:date="2012-09-24T21:23:00Z">
        <w:r>
          <w:t>Naming convention</w:t>
        </w:r>
        <w:bookmarkEnd w:id="105"/>
      </w:ins>
    </w:p>
    <w:p w:rsidR="00BF03DD" w:rsidRDefault="00BF03DD" w:rsidP="00BF03DD">
      <w:pPr>
        <w:numPr>
          <w:ins w:id="107" w:author="Jørn Norheim" w:date="2012-09-24T21:23:00Z"/>
        </w:numPr>
        <w:rPr>
          <w:ins w:id="108" w:author="Jørn Norheim" w:date="2012-09-24T21:23:00Z"/>
        </w:rPr>
      </w:pPr>
      <w:ins w:id="109" w:author="Jørn Norheim" w:date="2012-09-24T21:23:00Z">
        <w:r>
          <w:t xml:space="preserve">Special care should be taken to avoid naming conflicts with </w:t>
        </w:r>
        <w:proofErr w:type="spellStart"/>
        <w:r>
          <w:t>emlib</w:t>
        </w:r>
        <w:proofErr w:type="spellEnd"/>
        <w:r>
          <w:t xml:space="preserve">, making sure that it is clear from the naming of functions if it resides in </w:t>
        </w:r>
        <w:proofErr w:type="spellStart"/>
        <w:r>
          <w:t>emlib</w:t>
        </w:r>
        <w:proofErr w:type="spellEnd"/>
        <w:r>
          <w:t xml:space="preserve"> or in the driver project.</w:t>
        </w:r>
      </w:ins>
    </w:p>
    <w:p w:rsidR="00BF03DD" w:rsidRDefault="00BF03DD" w:rsidP="00BF03DD">
      <w:pPr>
        <w:pStyle w:val="Heading3"/>
        <w:numPr>
          <w:ins w:id="110" w:author="Jørn Norheim" w:date="2012-09-24T21:23:00Z"/>
        </w:numPr>
        <w:rPr>
          <w:ins w:id="111" w:author="Jørn Norheim" w:date="2012-09-24T21:24:00Z"/>
        </w:rPr>
      </w:pPr>
      <w:bookmarkStart w:id="112" w:name="_Toc336335377"/>
      <w:ins w:id="113" w:author="Jørn Norheim" w:date="2012-09-24T21:23:00Z">
        <w:r>
          <w:t>Consistent wording</w:t>
        </w:r>
      </w:ins>
      <w:bookmarkEnd w:id="112"/>
    </w:p>
    <w:p w:rsidR="00BF03DD" w:rsidRDefault="00BF03DD" w:rsidP="00BF03DD">
      <w:pPr>
        <w:numPr>
          <w:ins w:id="114" w:author="Jørn Norheim" w:date="2012-09-24T21:23:00Z"/>
        </w:numPr>
        <w:rPr>
          <w:ins w:id="115" w:author="Jørn Norheim" w:date="2012-09-24T21:26:00Z"/>
        </w:rPr>
      </w:pPr>
      <w:ins w:id="116" w:author="Jørn Norheim" w:date="2012-09-24T21:24:00Z">
        <w:r>
          <w:t xml:space="preserve">API needs to be designed to be highly consistent across all drivers. Verbs used in APIs should be </w:t>
        </w:r>
        <w:r w:rsidR="001318AB" w:rsidRPr="001318AB">
          <w:rPr>
            <w:b/>
            <w:rPrChange w:id="117" w:author="Jørn Norheim" w:date="2012-09-24T21:26:00Z">
              <w:rPr/>
            </w:rPrChange>
          </w:rPr>
          <w:t>last</w:t>
        </w:r>
      </w:ins>
      <w:ins w:id="118" w:author="Jørn Norheim" w:date="2012-09-24T21:26:00Z">
        <w:r>
          <w:t>;</w:t>
        </w:r>
      </w:ins>
    </w:p>
    <w:p w:rsidR="00000000" w:rsidRDefault="00BF03DD">
      <w:pPr>
        <w:numPr>
          <w:ins w:id="119" w:author="Jørn Norheim" w:date="2012-09-24T21:26:00Z"/>
        </w:numPr>
        <w:ind w:left="720"/>
        <w:rPr>
          <w:ins w:id="120" w:author="Jørn Norheim" w:date="2012-09-24T21:23:00Z"/>
        </w:rPr>
        <w:pPrChange w:id="121" w:author="Jørn Norheim" w:date="2012-09-24T21:26:00Z">
          <w:pPr/>
        </w:pPrChange>
      </w:pPr>
      <w:proofErr w:type="spellStart"/>
      <w:ins w:id="122" w:author="Jørn Norheim" w:date="2012-09-24T21:26:00Z">
        <w:r>
          <w:t>ADC_</w:t>
        </w:r>
        <w:proofErr w:type="gramStart"/>
        <w:r>
          <w:t>SampleRateSet</w:t>
        </w:r>
        <w:proofErr w:type="spellEnd"/>
        <w:r>
          <w:t>(</w:t>
        </w:r>
        <w:proofErr w:type="gramEnd"/>
        <w:r>
          <w:t>)</w:t>
        </w:r>
      </w:ins>
      <w:ins w:id="123" w:author="Jørn Norheim" w:date="2012-09-24T21:27:00Z">
        <w:r>
          <w:br/>
        </w:r>
        <w:proofErr w:type="spellStart"/>
        <w:r>
          <w:t>ADC_SampleRateGet</w:t>
        </w:r>
        <w:proofErr w:type="spellEnd"/>
        <w:r>
          <w:t>()</w:t>
        </w:r>
      </w:ins>
      <w:ins w:id="124" w:author="Jørn Norheim" w:date="2012-09-24T21:24:00Z">
        <w:r>
          <w:t xml:space="preserve"> </w:t>
        </w:r>
      </w:ins>
    </w:p>
    <w:p w:rsidR="00E56A9B" w:rsidDel="00BF03DD" w:rsidRDefault="00E56A9B" w:rsidP="00E56A9B">
      <w:pPr>
        <w:pStyle w:val="Heading3"/>
        <w:numPr>
          <w:numberingChange w:id="125" w:author="Jørn Norheim" w:date="2012-09-24T20:55:00Z" w:original="%1:5:0:.%2:2:0:.%3:2:0:."/>
        </w:numPr>
        <w:rPr>
          <w:del w:id="126" w:author="Jørn Norheim" w:date="2012-09-24T21:23:00Z"/>
        </w:rPr>
      </w:pPr>
      <w:del w:id="127" w:author="Jørn Norheim" w:date="2012-09-24T21:23:00Z">
        <w:r w:rsidDel="00BF03DD">
          <w:delText>Naming convention</w:delText>
        </w:r>
      </w:del>
    </w:p>
    <w:p w:rsidR="00BF03DD" w:rsidRPr="000157D0" w:rsidRDefault="00E56A9B" w:rsidP="000157D0">
      <w:pPr>
        <w:numPr>
          <w:ins w:id="128" w:author="Jørn Norheim" w:date="2012-09-24T21:22:00Z"/>
        </w:numPr>
      </w:pPr>
      <w:del w:id="129" w:author="Jørn Norheim" w:date="2012-09-24T21:23:00Z">
        <w:r w:rsidDel="00BF03DD">
          <w:delText>S</w:delText>
        </w:r>
        <w:r w:rsidR="000157D0" w:rsidDel="00BF03DD">
          <w:delText xml:space="preserve">pecial care should be taken to avoid naming conflicts with emlib, making sure that </w:delText>
        </w:r>
        <w:r w:rsidDel="00BF03DD">
          <w:delText>it is clear from the naming of functions if it resides in emlib or in the driver project.</w:delText>
        </w:r>
      </w:del>
    </w:p>
    <w:p w:rsidR="00F32EBF" w:rsidRPr="00F32EBF" w:rsidRDefault="00F32EBF" w:rsidP="00F32EBF">
      <w:pPr>
        <w:pStyle w:val="Heading2"/>
      </w:pPr>
      <w:bookmarkStart w:id="130" w:name="_Toc336335378"/>
      <w:r>
        <w:t>Documentation</w:t>
      </w:r>
      <w:bookmarkEnd w:id="130"/>
    </w:p>
    <w:p w:rsidR="00E56A9B" w:rsidRDefault="00E56A9B" w:rsidP="00E56A9B">
      <w:pPr>
        <w:pStyle w:val="Heading3"/>
      </w:pPr>
      <w:bookmarkStart w:id="131" w:name="_Toc336335379"/>
      <w:proofErr w:type="spellStart"/>
      <w:r>
        <w:t>Doxygen</w:t>
      </w:r>
      <w:bookmarkEnd w:id="131"/>
      <w:proofErr w:type="spellEnd"/>
    </w:p>
    <w:p w:rsidR="00E56A9B" w:rsidRDefault="000157D0" w:rsidP="00DF461C">
      <w:proofErr w:type="spellStart"/>
      <w:r>
        <w:t>Doxygen</w:t>
      </w:r>
      <w:proofErr w:type="spellEnd"/>
      <w:r>
        <w:t xml:space="preserve"> code should be used wherever possible. </w:t>
      </w:r>
    </w:p>
    <w:p w:rsidR="00E56A9B" w:rsidRDefault="00E56A9B" w:rsidP="00E56A9B">
      <w:pPr>
        <w:pStyle w:val="Heading3"/>
      </w:pPr>
      <w:bookmarkStart w:id="132" w:name="_Toc336335380"/>
      <w:r>
        <w:t>User guide</w:t>
      </w:r>
      <w:bookmarkEnd w:id="132"/>
    </w:p>
    <w:p w:rsidR="00DF461C" w:rsidRDefault="00E56A9B" w:rsidP="00DF461C">
      <w:r>
        <w:t>A</w:t>
      </w:r>
      <w:r w:rsidR="000157D0">
        <w:t xml:space="preserve">fter the completion of each module a small user guide should be written. </w:t>
      </w:r>
      <w:r>
        <w:t>This user guide should contain a basic overview of how to use the driver. This can be written as an application note in cooperation with the support team.</w:t>
      </w:r>
    </w:p>
    <w:p w:rsidR="001B7C01" w:rsidRDefault="001B7C01" w:rsidP="008A3139">
      <w:pPr>
        <w:jc w:val="left"/>
      </w:pPr>
      <w:bookmarkStart w:id="133" w:name="_Toc267492297"/>
      <w:bookmarkStart w:id="134" w:name="_Toc268527631"/>
    </w:p>
    <w:p w:rsidR="001B7C01" w:rsidRDefault="001B7C01" w:rsidP="008A3139">
      <w:pPr>
        <w:jc w:val="left"/>
      </w:pPr>
    </w:p>
    <w:p w:rsidR="001B7C01" w:rsidRDefault="001B7C01" w:rsidP="008A3139">
      <w:pPr>
        <w:jc w:val="left"/>
      </w:pPr>
    </w:p>
    <w:p w:rsidR="001B7C01" w:rsidRDefault="001B7C01" w:rsidP="008A3139">
      <w:pPr>
        <w:jc w:val="left"/>
      </w:pPr>
    </w:p>
    <w:p w:rsidR="001B7C01" w:rsidRDefault="001B7C01" w:rsidP="008A3139">
      <w:pPr>
        <w:jc w:val="left"/>
      </w:pPr>
    </w:p>
    <w:p w:rsidR="001B7C01" w:rsidRDefault="001B7C01" w:rsidP="008A3139">
      <w:pPr>
        <w:jc w:val="left"/>
      </w:pPr>
    </w:p>
    <w:p w:rsidR="001B7C01" w:rsidRDefault="001B7C01" w:rsidP="008A3139">
      <w:pPr>
        <w:jc w:val="left"/>
      </w:pPr>
    </w:p>
    <w:p w:rsidR="001B7C01" w:rsidRDefault="001B7C01" w:rsidP="008A3139">
      <w:pPr>
        <w:jc w:val="left"/>
      </w:pPr>
    </w:p>
    <w:p w:rsidR="001B7C01" w:rsidRDefault="001B7C01" w:rsidP="008A3139">
      <w:pPr>
        <w:jc w:val="left"/>
      </w:pPr>
    </w:p>
    <w:p w:rsidR="001B7C01" w:rsidRDefault="001B7C01" w:rsidP="008A3139">
      <w:pPr>
        <w:jc w:val="left"/>
      </w:pPr>
    </w:p>
    <w:p w:rsidR="001B7C01" w:rsidRDefault="001B7C01" w:rsidP="008A3139">
      <w:pPr>
        <w:jc w:val="left"/>
      </w:pPr>
    </w:p>
    <w:p w:rsidR="001B7C01" w:rsidRDefault="001B7C01" w:rsidP="008A3139">
      <w:pPr>
        <w:jc w:val="left"/>
      </w:pPr>
    </w:p>
    <w:p w:rsidR="001B7C01" w:rsidRDefault="001B7C01" w:rsidP="008A3139">
      <w:pPr>
        <w:jc w:val="left"/>
      </w:pPr>
    </w:p>
    <w:p w:rsidR="008A3139" w:rsidRDefault="008A3139" w:rsidP="008A3139">
      <w:pPr>
        <w:jc w:val="left"/>
      </w:pPr>
    </w:p>
    <w:p w:rsidR="008A3139" w:rsidRDefault="008A3139" w:rsidP="008A3139">
      <w:pPr>
        <w:jc w:val="left"/>
      </w:pPr>
    </w:p>
    <w:bookmarkEnd w:id="133"/>
    <w:bookmarkEnd w:id="134"/>
    <w:p w:rsidR="00D267D4" w:rsidRPr="007D531D" w:rsidRDefault="00D267D4" w:rsidP="00D267D4">
      <w:pPr>
        <w:jc w:val="center"/>
      </w:pPr>
      <w:r>
        <w:rPr>
          <w:noProof/>
          <w:lang w:val="nb-NO" w:eastAsia="nb-NO"/>
        </w:rPr>
        <w:drawing>
          <wp:anchor distT="0" distB="0" distL="114300" distR="114300" simplePos="0" relativeHeight="251659264" behindDoc="0" locked="0" layoutInCell="1" allowOverlap="1">
            <wp:simplePos x="0" y="0"/>
            <wp:positionH relativeFrom="margin">
              <wp:align>center</wp:align>
            </wp:positionH>
            <wp:positionV relativeFrom="margin">
              <wp:posOffset>-760021</wp:posOffset>
            </wp:positionV>
            <wp:extent cx="7485521" cy="10592789"/>
            <wp:effectExtent l="19050" t="0" r="1129" b="0"/>
            <wp:wrapNone/>
            <wp:docPr id="1" name="Picture 0" descr="back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ckpage.png"/>
                    <pic:cNvPicPr/>
                  </pic:nvPicPr>
                  <pic:blipFill>
                    <a:blip r:embed="rId10" cstate="print"/>
                    <a:stretch>
                      <a:fillRect/>
                    </a:stretch>
                  </pic:blipFill>
                  <pic:spPr>
                    <a:xfrm>
                      <a:off x="0" y="0"/>
                      <a:ext cx="7485521" cy="10592789"/>
                    </a:xfrm>
                    <a:prstGeom prst="rect">
                      <a:avLst/>
                    </a:prstGeom>
                  </pic:spPr>
                </pic:pic>
              </a:graphicData>
            </a:graphic>
          </wp:anchor>
        </w:drawing>
      </w:r>
    </w:p>
    <w:sectPr w:rsidR="00D267D4" w:rsidRPr="007D531D" w:rsidSect="00AD75C0">
      <w:headerReference w:type="default" r:id="rId11"/>
      <w:footerReference w:type="default" r:id="rId12"/>
      <w:headerReference w:type="first" r:id="rId13"/>
      <w:pgSz w:w="11907" w:h="16838" w:code="9"/>
      <w:pgMar w:top="1417" w:right="1417" w:bottom="1417" w:left="1417" w:header="578" w:footer="0"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D728E" w:rsidRDefault="000D728E" w:rsidP="00C025AA">
      <w:pPr>
        <w:spacing w:after="0" w:line="240" w:lineRule="auto"/>
      </w:pPr>
      <w:r>
        <w:separator/>
      </w:r>
    </w:p>
  </w:endnote>
  <w:endnote w:type="continuationSeparator" w:id="0">
    <w:p w:rsidR="000D728E" w:rsidRDefault="000D728E" w:rsidP="00C025A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
      <w:tblpPr w:leftFromText="187" w:rightFromText="187" w:bottomFromText="619" w:vertAnchor="page" w:tblpYSpec="bottom"/>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081"/>
      <w:gridCol w:w="3081"/>
      <w:gridCol w:w="3081"/>
    </w:tblGrid>
    <w:tr w:rsidR="00A535C8" w:rsidRPr="00DD0507">
      <w:trPr>
        <w:trHeight w:val="170"/>
      </w:trPr>
      <w:tc>
        <w:tcPr>
          <w:tcW w:w="3081" w:type="dxa"/>
        </w:tcPr>
        <w:p w:rsidR="00A535C8" w:rsidRPr="00DD0507" w:rsidRDefault="00A535C8" w:rsidP="00DD0507">
          <w:pPr>
            <w:jc w:val="center"/>
            <w:rPr>
              <w:color w:val="FFFFFF" w:themeColor="background1"/>
            </w:rPr>
          </w:pPr>
        </w:p>
      </w:tc>
      <w:tc>
        <w:tcPr>
          <w:tcW w:w="3081" w:type="dxa"/>
        </w:tcPr>
        <w:p w:rsidR="00A535C8" w:rsidRPr="00DD0507" w:rsidRDefault="001318AB" w:rsidP="00DD0507">
          <w:pPr>
            <w:jc w:val="center"/>
            <w:rPr>
              <w:color w:val="FFFFFF" w:themeColor="background1"/>
            </w:rPr>
          </w:pPr>
          <w:fldSimple w:instr=" PAGE   \* MERGEFORMAT ">
            <w:r w:rsidR="00501737" w:rsidRPr="00501737">
              <w:rPr>
                <w:noProof/>
                <w:color w:val="FFFFFF" w:themeColor="background1"/>
              </w:rPr>
              <w:t>3</w:t>
            </w:r>
          </w:fldSimple>
        </w:p>
        <w:p w:rsidR="00A535C8" w:rsidRPr="00DD0507" w:rsidRDefault="00A535C8" w:rsidP="00DD0507">
          <w:pPr>
            <w:jc w:val="center"/>
            <w:rPr>
              <w:color w:val="FFFFFF" w:themeColor="background1"/>
            </w:rPr>
          </w:pPr>
        </w:p>
      </w:tc>
      <w:tc>
        <w:tcPr>
          <w:tcW w:w="3081" w:type="dxa"/>
        </w:tcPr>
        <w:p w:rsidR="00A535C8" w:rsidRPr="00DD0507" w:rsidRDefault="00A535C8" w:rsidP="00DD0507">
          <w:pPr>
            <w:jc w:val="center"/>
            <w:rPr>
              <w:color w:val="FFFFFF" w:themeColor="background1"/>
            </w:rPr>
          </w:pPr>
        </w:p>
      </w:tc>
    </w:tr>
  </w:tbl>
  <w:p w:rsidR="00A535C8" w:rsidRPr="00DD0507" w:rsidRDefault="001318AB" w:rsidP="00DD0507">
    <w:pPr>
      <w:jc w:val="center"/>
      <w:rPr>
        <w:color w:val="FFFFFF" w:themeColor="background1"/>
      </w:rPr>
    </w:pPr>
    <w:r w:rsidRPr="001318AB">
      <w:rPr>
        <w:noProof/>
        <w:color w:val="FFFFFF" w:themeColor="background1"/>
        <w:szCs w:val="13"/>
        <w:lang w:val="nb-NO" w:eastAsia="nb-NO"/>
      </w:rPr>
      <w:pict>
        <v:shapetype id="_x0000_t202" coordsize="21600,21600" o:spt="202" path="m,l,21600r21600,l21600,xe">
          <v:stroke joinstyle="miter"/>
          <v:path gradientshapeok="t" o:connecttype="rect"/>
        </v:shapetype>
        <v:shape id="Text Box 4" o:spid="_x0000_s2050" type="#_x0000_t202" style="position:absolute;left:0;text-align:left;margin-left:385.7pt;margin-top:-5.05pt;width:132.75pt;height:25.6pt;z-index:251666432;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" filled="f" stroked="f" strokecolor="white [3212]">
          <v:textbox>
            <w:txbxContent>
              <w:p w:rsidR="00A535C8" w:rsidRPr="004F0B3E" w:rsidRDefault="00A535C8" w:rsidP="004F0B3E">
                <w:pPr>
                  <w:jc w:val="right"/>
                  <w:rPr>
                    <w:color w:val="FFFFFF" w:themeColor="background1"/>
                    <w:lang w:val="nb-NO"/>
                  </w:rPr>
                </w:pPr>
                <w:r w:rsidRPr="004F0B3E">
                  <w:rPr>
                    <w:color w:val="FFFFFF" w:themeColor="background1"/>
                    <w:lang w:val="nb-NO"/>
                  </w:rPr>
                  <w:t>www.energymicro.com</w:t>
                </w:r>
              </w:p>
            </w:txbxContent>
          </v:textbox>
        </v:shape>
      </w:pict>
    </w:r>
    <w:r w:rsidRPr="001318AB">
      <w:rPr>
        <w:noProof/>
        <w:color w:val="FFFFFF" w:themeColor="background1"/>
        <w:szCs w:val="13"/>
        <w:lang w:val="nb-NO" w:eastAsia="nb-NO"/>
      </w:rPr>
      <w:pict>
        <v:rect id="Rectangle 3" o:spid="_x0000_s2049" style="position:absolute;left:0;text-align:left;margin-left:-77pt;margin-top:-5.05pt;width:602.9pt;height:31.3pt;z-index:-251652096;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" fillcolor="#44697d [3215]" stroked="f"/>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D728E" w:rsidRDefault="000D728E" w:rsidP="00C025AA">
      <w:pPr>
        <w:spacing w:after="0" w:line="240" w:lineRule="auto"/>
      </w:pPr>
      <w:r>
        <w:separator/>
      </w:r>
    </w:p>
  </w:footnote>
  <w:footnote w:type="continuationSeparator" w:id="0">
    <w:p w:rsidR="000D728E" w:rsidRDefault="000D728E" w:rsidP="00C025A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
      <w:tblW w:w="5605" w:type="pct"/>
      <w:tblInd w:w="-6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371"/>
      <w:gridCol w:w="7042"/>
    </w:tblGrid>
    <w:tr w:rsidR="00A535C8" w:rsidRPr="00C025AA">
      <w:trPr>
        <w:trHeight w:val="526"/>
      </w:trPr>
      <w:tc>
        <w:tcPr>
          <w:tcW w:w="1588" w:type="pct"/>
          <w:vAlign w:val="center"/>
        </w:tcPr>
        <w:p w:rsidR="00A535C8" w:rsidRPr="00C025AA" w:rsidRDefault="00A535C8" w:rsidP="00C025AA">
          <w:pPr>
            <w:pStyle w:val="Header"/>
            <w:rPr>
              <w:color w:val="44697D" w:themeColor="text2"/>
              <w:lang w:bidi="en-US"/>
            </w:rPr>
          </w:pPr>
          <w:r w:rsidRPr="00CE7AE1">
            <w:rPr>
              <w:noProof/>
              <w:color w:val="44697D" w:themeColor="text2"/>
              <w:lang w:val="nb-NO" w:eastAsia="nb-NO"/>
            </w:rPr>
            <w:drawing>
              <wp:inline distT="0" distB="0" distL="0" distR="0">
                <wp:extent cx="1984084" cy="312394"/>
                <wp:effectExtent l="19050" t="0" r="0" b="0"/>
                <wp:docPr id="3" name="Picture 6" descr="Energy_Micro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ergy_Micro_logo.png"/>
                        <pic:cNvPicPr/>
                      </pic:nvPicPr>
                      <pic:blipFill>
                        <a:blip r:embed="rId1" cstate="print"/>
                        <a:stretch>
                          <a:fillRect/>
                        </a:stretch>
                      </pic:blipFill>
                      <pic:spPr>
                        <a:xfrm>
                          <a:off x="0" y="0"/>
                          <a:ext cx="1984084" cy="312394"/>
                        </a:xfrm>
                        <a:prstGeom prst="rect">
                          <a:avLst/>
                        </a:prstGeom>
                      </pic:spPr>
                    </pic:pic>
                  </a:graphicData>
                </a:graphic>
              </wp:inline>
            </w:drawing>
          </w:r>
        </w:p>
      </w:tc>
      <w:tc>
        <w:tcPr>
          <w:tcW w:w="3412" w:type="pct"/>
          <w:vAlign w:val="bottom"/>
        </w:tcPr>
        <w:p w:rsidR="00A535C8" w:rsidRPr="00C025AA" w:rsidRDefault="00A535C8" w:rsidP="00C025AA">
          <w:pPr>
            <w:pStyle w:val="Header"/>
            <w:jc w:val="right"/>
            <w:rPr>
              <w:b/>
              <w:i/>
              <w:color w:val="44697D" w:themeColor="text2"/>
              <w:lang w:bidi="en-US"/>
            </w:rPr>
          </w:pPr>
        </w:p>
      </w:tc>
    </w:tr>
  </w:tbl>
  <w:p w:rsidR="00A535C8" w:rsidRDefault="001318AB">
    <w:pPr>
      <w:pStyle w:val="Header"/>
    </w:pPr>
    <w:r w:rsidRPr="001318AB">
      <w:rPr>
        <w:noProof/>
        <w:color w:val="44697D" w:themeColor="text2"/>
        <w:lang w:val="nb-NO" w:eastAsia="nb-NO"/>
      </w:rPr>
      <w:pict>
        <v:shapetype id="_x0000_t32" coordsize="21600,21600" o:spt="32" o:oned="t" path="m,l21600,21600e" filled="f">
          <v:path arrowok="t" fillok="f" o:connecttype="none"/>
          <o:lock v:ext="edit" shapetype="t"/>
        </v:shapetype>
        <v:shape id="AutoShape 1" o:spid="_x0000_s2051" type="#_x0000_t32" style="position:absolute;left:0;text-align:left;margin-left:-35.05pt;margin-top:1.85pt;width:516.8pt;height:0;z-index:251658240;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" strokecolor="#44697d" strokeweight="1pt"/>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535C8" w:rsidRDefault="00A535C8">
    <w:pPr>
      <w:pStyle w:val="Header"/>
    </w:pPr>
    <w:r w:rsidRPr="00CE7AE1">
      <w:rPr>
        <w:noProof/>
        <w:lang w:val="nb-NO" w:eastAsia="nb-NO"/>
      </w:rPr>
      <w:drawing>
        <wp:anchor distT="0" distB="0" distL="114300" distR="114300" simplePos="0" relativeHeight="251663360" behindDoc="1" locked="0" layoutInCell="1" allowOverlap="1">
          <wp:simplePos x="0" y="0"/>
          <wp:positionH relativeFrom="column">
            <wp:posOffset>82660</wp:posOffset>
          </wp:positionH>
          <wp:positionV relativeFrom="paragraph">
            <wp:posOffset>218330</wp:posOffset>
          </wp:positionV>
          <wp:extent cx="1984679" cy="310101"/>
          <wp:effectExtent l="19050" t="0" r="0" b="0"/>
          <wp:wrapNone/>
          <wp:docPr id="10" name="Picture 6" descr="Energy_Micro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ergy_Micro_logo.png"/>
                  <pic:cNvPicPr/>
                </pic:nvPicPr>
                <pic:blipFill>
                  <a:blip r:embed="rId1" cstate="print"/>
                  <a:stretch>
                    <a:fillRect/>
                  </a:stretch>
                </pic:blipFill>
                <pic:spPr>
                  <a:xfrm>
                    <a:off x="0" y="0"/>
                    <a:ext cx="1984679" cy="310101"/>
                  </a:xfrm>
                  <a:prstGeom prst="rect">
                    <a:avLst/>
                  </a:prstGeom>
                  <a:noFill/>
                  <a:ln>
                    <a:noFill/>
                  </a:ln>
                </pic:spPr>
              </pic:pic>
            </a:graphicData>
          </a:graphic>
        </wp:anchor>
      </w:drawing>
    </w:r>
    <w:r>
      <w:rPr>
        <w:noProof/>
        <w:lang w:val="nb-NO" w:eastAsia="nb-NO"/>
      </w:rPr>
      <w:drawing>
        <wp:anchor distT="0" distB="0" distL="114300" distR="114300" simplePos="0" relativeHeight="251661312" behindDoc="1" locked="0" layoutInCell="0" allowOverlap="1">
          <wp:simplePos x="0" y="0"/>
          <wp:positionH relativeFrom="page">
            <wp:align>left</wp:align>
          </wp:positionH>
          <wp:positionV relativeFrom="page">
            <wp:align>top</wp:align>
          </wp:positionV>
          <wp:extent cx="7558543" cy="10677202"/>
          <wp:effectExtent l="19050" t="0" r="4307" b="0"/>
          <wp:wrapNone/>
          <wp:docPr id="2" name="Picture 1" descr="word_titlep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rd_titlepage.jpg"/>
                  <pic:cNvPicPr/>
                </pic:nvPicPr>
                <pic:blipFill>
                  <a:blip r:embed="rId2"/>
                  <a:stretch>
                    <a:fillRect/>
                  </a:stretch>
                </pic:blipFill>
                <pic:spPr>
                  <a:xfrm>
                    <a:off x="0" y="0"/>
                    <a:ext cx="7558543" cy="10677202"/>
                  </a:xfrm>
                  <a:prstGeom prst="rect">
                    <a:avLst/>
                  </a:prstGeom>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A85203"/>
    <w:multiLevelType w:val="multilevel"/>
    <w:tmpl w:val="6968121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
    <w:nsid w:val="026B650B"/>
    <w:multiLevelType w:val="hybridMultilevel"/>
    <w:tmpl w:val="2C68EDFA"/>
    <w:lvl w:ilvl="0" w:tplc="04140001">
      <w:start w:val="1"/>
      <w:numFmt w:val="bullet"/>
      <w:lvlText w:val=""/>
      <w:lvlJc w:val="left"/>
      <w:pPr>
        <w:ind w:left="1080" w:hanging="360"/>
      </w:pPr>
      <w:rPr>
        <w:rFonts w:ascii="Symbol" w:hAnsi="Symbol" w:hint="default"/>
      </w:rPr>
    </w:lvl>
    <w:lvl w:ilvl="1" w:tplc="04140003" w:tentative="1">
      <w:start w:val="1"/>
      <w:numFmt w:val="bullet"/>
      <w:lvlText w:val="o"/>
      <w:lvlJc w:val="left"/>
      <w:pPr>
        <w:ind w:left="1800" w:hanging="360"/>
      </w:pPr>
      <w:rPr>
        <w:rFonts w:ascii="Courier New" w:hAnsi="Courier New" w:cs="Courier New" w:hint="default"/>
      </w:rPr>
    </w:lvl>
    <w:lvl w:ilvl="2" w:tplc="04140005" w:tentative="1">
      <w:start w:val="1"/>
      <w:numFmt w:val="bullet"/>
      <w:lvlText w:val=""/>
      <w:lvlJc w:val="left"/>
      <w:pPr>
        <w:ind w:left="2520" w:hanging="360"/>
      </w:pPr>
      <w:rPr>
        <w:rFonts w:ascii="Wingdings" w:hAnsi="Wingdings" w:hint="default"/>
      </w:rPr>
    </w:lvl>
    <w:lvl w:ilvl="3" w:tplc="04140001" w:tentative="1">
      <w:start w:val="1"/>
      <w:numFmt w:val="bullet"/>
      <w:lvlText w:val=""/>
      <w:lvlJc w:val="left"/>
      <w:pPr>
        <w:ind w:left="3240" w:hanging="360"/>
      </w:pPr>
      <w:rPr>
        <w:rFonts w:ascii="Symbol" w:hAnsi="Symbol" w:hint="default"/>
      </w:rPr>
    </w:lvl>
    <w:lvl w:ilvl="4" w:tplc="04140003" w:tentative="1">
      <w:start w:val="1"/>
      <w:numFmt w:val="bullet"/>
      <w:lvlText w:val="o"/>
      <w:lvlJc w:val="left"/>
      <w:pPr>
        <w:ind w:left="3960" w:hanging="360"/>
      </w:pPr>
      <w:rPr>
        <w:rFonts w:ascii="Courier New" w:hAnsi="Courier New" w:cs="Courier New" w:hint="default"/>
      </w:rPr>
    </w:lvl>
    <w:lvl w:ilvl="5" w:tplc="04140005" w:tentative="1">
      <w:start w:val="1"/>
      <w:numFmt w:val="bullet"/>
      <w:lvlText w:val=""/>
      <w:lvlJc w:val="left"/>
      <w:pPr>
        <w:ind w:left="4680" w:hanging="360"/>
      </w:pPr>
      <w:rPr>
        <w:rFonts w:ascii="Wingdings" w:hAnsi="Wingdings" w:hint="default"/>
      </w:rPr>
    </w:lvl>
    <w:lvl w:ilvl="6" w:tplc="04140001" w:tentative="1">
      <w:start w:val="1"/>
      <w:numFmt w:val="bullet"/>
      <w:lvlText w:val=""/>
      <w:lvlJc w:val="left"/>
      <w:pPr>
        <w:ind w:left="5400" w:hanging="360"/>
      </w:pPr>
      <w:rPr>
        <w:rFonts w:ascii="Symbol" w:hAnsi="Symbol" w:hint="default"/>
      </w:rPr>
    </w:lvl>
    <w:lvl w:ilvl="7" w:tplc="04140003" w:tentative="1">
      <w:start w:val="1"/>
      <w:numFmt w:val="bullet"/>
      <w:lvlText w:val="o"/>
      <w:lvlJc w:val="left"/>
      <w:pPr>
        <w:ind w:left="6120" w:hanging="360"/>
      </w:pPr>
      <w:rPr>
        <w:rFonts w:ascii="Courier New" w:hAnsi="Courier New" w:cs="Courier New" w:hint="default"/>
      </w:rPr>
    </w:lvl>
    <w:lvl w:ilvl="8" w:tplc="04140005" w:tentative="1">
      <w:start w:val="1"/>
      <w:numFmt w:val="bullet"/>
      <w:lvlText w:val=""/>
      <w:lvlJc w:val="left"/>
      <w:pPr>
        <w:ind w:left="6840" w:hanging="360"/>
      </w:pPr>
      <w:rPr>
        <w:rFonts w:ascii="Wingdings" w:hAnsi="Wingdings" w:hint="default"/>
      </w:rPr>
    </w:lvl>
  </w:abstractNum>
  <w:abstractNum w:abstractNumId="2">
    <w:nsid w:val="05DF5D26"/>
    <w:multiLevelType w:val="hybridMultilevel"/>
    <w:tmpl w:val="4F0AC58E"/>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
    <w:nsid w:val="060066A1"/>
    <w:multiLevelType w:val="hybridMultilevel"/>
    <w:tmpl w:val="D2D8306A"/>
    <w:lvl w:ilvl="0" w:tplc="04140001">
      <w:start w:val="1"/>
      <w:numFmt w:val="bullet"/>
      <w:lvlText w:val=""/>
      <w:lvlJc w:val="left"/>
      <w:pPr>
        <w:ind w:left="720" w:hanging="360"/>
      </w:pPr>
      <w:rPr>
        <w:rFonts w:ascii="Symbol" w:hAnsi="Symbo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nsid w:val="0D6F154A"/>
    <w:multiLevelType w:val="multilevel"/>
    <w:tmpl w:val="CD827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DAF2FB3"/>
    <w:multiLevelType w:val="hybridMultilevel"/>
    <w:tmpl w:val="696812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E83656B"/>
    <w:multiLevelType w:val="multilevel"/>
    <w:tmpl w:val="181EB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01A6777"/>
    <w:multiLevelType w:val="multilevel"/>
    <w:tmpl w:val="A8FAEBFA"/>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360" w:hanging="360"/>
      </w:pPr>
      <w:rPr>
        <w:rFonts w:hint="default"/>
      </w:rPr>
    </w:lvl>
    <w:lvl w:ilvl="2">
      <w:start w:val="1"/>
      <w:numFmt w:val="decimal"/>
      <w:pStyle w:val="Heading3"/>
      <w:lvlText w:val="%1.%2.%3."/>
      <w:lvlJc w:val="left"/>
      <w:pPr>
        <w:ind w:left="360" w:hanging="360"/>
      </w:pPr>
      <w:rPr>
        <w:rFonts w:hint="default"/>
      </w:rPr>
    </w:lvl>
    <w:lvl w:ilvl="3">
      <w:start w:val="1"/>
      <w:numFmt w:val="decimal"/>
      <w:lvlText w:val="%1.%2.%3.%4."/>
      <w:lvlJc w:val="left"/>
      <w:pPr>
        <w:ind w:left="360" w:hanging="360"/>
      </w:pPr>
      <w:rPr>
        <w:rFonts w:hint="default"/>
      </w:rPr>
    </w:lvl>
    <w:lvl w:ilvl="4">
      <w:start w:val="1"/>
      <w:numFmt w:val="decimal"/>
      <w:lvlText w:val="%1.%2.%3.%4.%5."/>
      <w:lvlJc w:val="left"/>
      <w:pPr>
        <w:ind w:left="360" w:hanging="360"/>
      </w:pPr>
      <w:rPr>
        <w:rFonts w:hint="default"/>
      </w:rPr>
    </w:lvl>
    <w:lvl w:ilvl="5">
      <w:start w:val="1"/>
      <w:numFmt w:val="decimal"/>
      <w:lvlText w:val="%1.%2.%3.%4.%5.%6."/>
      <w:lvlJc w:val="left"/>
      <w:pPr>
        <w:ind w:left="360" w:hanging="360"/>
      </w:pPr>
      <w:rPr>
        <w:rFonts w:hint="default"/>
      </w:rPr>
    </w:lvl>
    <w:lvl w:ilvl="6">
      <w:start w:val="1"/>
      <w:numFmt w:val="decimal"/>
      <w:lvlText w:val="%1.%2.%3.%4.%5.%6.%7."/>
      <w:lvlJc w:val="left"/>
      <w:pPr>
        <w:ind w:left="360" w:hanging="360"/>
      </w:pPr>
      <w:rPr>
        <w:rFonts w:hint="default"/>
      </w:rPr>
    </w:lvl>
    <w:lvl w:ilvl="7">
      <w:start w:val="1"/>
      <w:numFmt w:val="decimal"/>
      <w:lvlText w:val="%1.%2.%3.%4.%5.%6.%7.%8."/>
      <w:lvlJc w:val="left"/>
      <w:pPr>
        <w:ind w:left="360" w:hanging="360"/>
      </w:pPr>
      <w:rPr>
        <w:rFonts w:hint="default"/>
      </w:rPr>
    </w:lvl>
    <w:lvl w:ilvl="8">
      <w:start w:val="1"/>
      <w:numFmt w:val="decimal"/>
      <w:lvlText w:val="%1.%2.%3.%4.%5.%6.%7.%8.%9."/>
      <w:lvlJc w:val="left"/>
      <w:pPr>
        <w:ind w:left="360" w:hanging="360"/>
      </w:pPr>
      <w:rPr>
        <w:rFonts w:hint="default"/>
      </w:rPr>
    </w:lvl>
  </w:abstractNum>
  <w:abstractNum w:abstractNumId="8">
    <w:nsid w:val="10DE3B4F"/>
    <w:multiLevelType w:val="hybridMultilevel"/>
    <w:tmpl w:val="FAEA992E"/>
    <w:lvl w:ilvl="0" w:tplc="2EE8E63A">
      <w:start w:val="25"/>
      <w:numFmt w:val="bullet"/>
      <w:lvlText w:val=""/>
      <w:lvlJc w:val="left"/>
      <w:pPr>
        <w:ind w:left="720" w:hanging="360"/>
      </w:pPr>
      <w:rPr>
        <w:rFonts w:ascii="Symbol" w:eastAsiaTheme="minorHAnsi" w:hAnsi="Symbol" w:cstheme="minorBidi"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9">
    <w:nsid w:val="12E5087D"/>
    <w:multiLevelType w:val="hybridMultilevel"/>
    <w:tmpl w:val="C94050AC"/>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0">
    <w:nsid w:val="13FD0175"/>
    <w:multiLevelType w:val="hybridMultilevel"/>
    <w:tmpl w:val="028ADBDE"/>
    <w:lvl w:ilvl="0" w:tplc="04140001">
      <w:start w:val="1"/>
      <w:numFmt w:val="bullet"/>
      <w:lvlText w:val=""/>
      <w:lvlJc w:val="left"/>
      <w:pPr>
        <w:ind w:left="1080" w:hanging="360"/>
      </w:pPr>
      <w:rPr>
        <w:rFonts w:ascii="Symbol" w:hAnsi="Symbol" w:hint="default"/>
      </w:rPr>
    </w:lvl>
    <w:lvl w:ilvl="1" w:tplc="04140003" w:tentative="1">
      <w:start w:val="1"/>
      <w:numFmt w:val="bullet"/>
      <w:lvlText w:val="o"/>
      <w:lvlJc w:val="left"/>
      <w:pPr>
        <w:ind w:left="1800" w:hanging="360"/>
      </w:pPr>
      <w:rPr>
        <w:rFonts w:ascii="Courier New" w:hAnsi="Courier New" w:cs="Courier New" w:hint="default"/>
      </w:rPr>
    </w:lvl>
    <w:lvl w:ilvl="2" w:tplc="04140005" w:tentative="1">
      <w:start w:val="1"/>
      <w:numFmt w:val="bullet"/>
      <w:lvlText w:val=""/>
      <w:lvlJc w:val="left"/>
      <w:pPr>
        <w:ind w:left="2520" w:hanging="360"/>
      </w:pPr>
      <w:rPr>
        <w:rFonts w:ascii="Wingdings" w:hAnsi="Wingdings" w:hint="default"/>
      </w:rPr>
    </w:lvl>
    <w:lvl w:ilvl="3" w:tplc="04140001" w:tentative="1">
      <w:start w:val="1"/>
      <w:numFmt w:val="bullet"/>
      <w:lvlText w:val=""/>
      <w:lvlJc w:val="left"/>
      <w:pPr>
        <w:ind w:left="3240" w:hanging="360"/>
      </w:pPr>
      <w:rPr>
        <w:rFonts w:ascii="Symbol" w:hAnsi="Symbol" w:hint="default"/>
      </w:rPr>
    </w:lvl>
    <w:lvl w:ilvl="4" w:tplc="04140003" w:tentative="1">
      <w:start w:val="1"/>
      <w:numFmt w:val="bullet"/>
      <w:lvlText w:val="o"/>
      <w:lvlJc w:val="left"/>
      <w:pPr>
        <w:ind w:left="3960" w:hanging="360"/>
      </w:pPr>
      <w:rPr>
        <w:rFonts w:ascii="Courier New" w:hAnsi="Courier New" w:cs="Courier New" w:hint="default"/>
      </w:rPr>
    </w:lvl>
    <w:lvl w:ilvl="5" w:tplc="04140005" w:tentative="1">
      <w:start w:val="1"/>
      <w:numFmt w:val="bullet"/>
      <w:lvlText w:val=""/>
      <w:lvlJc w:val="left"/>
      <w:pPr>
        <w:ind w:left="4680" w:hanging="360"/>
      </w:pPr>
      <w:rPr>
        <w:rFonts w:ascii="Wingdings" w:hAnsi="Wingdings" w:hint="default"/>
      </w:rPr>
    </w:lvl>
    <w:lvl w:ilvl="6" w:tplc="04140001" w:tentative="1">
      <w:start w:val="1"/>
      <w:numFmt w:val="bullet"/>
      <w:lvlText w:val=""/>
      <w:lvlJc w:val="left"/>
      <w:pPr>
        <w:ind w:left="5400" w:hanging="360"/>
      </w:pPr>
      <w:rPr>
        <w:rFonts w:ascii="Symbol" w:hAnsi="Symbol" w:hint="default"/>
      </w:rPr>
    </w:lvl>
    <w:lvl w:ilvl="7" w:tplc="04140003" w:tentative="1">
      <w:start w:val="1"/>
      <w:numFmt w:val="bullet"/>
      <w:lvlText w:val="o"/>
      <w:lvlJc w:val="left"/>
      <w:pPr>
        <w:ind w:left="6120" w:hanging="360"/>
      </w:pPr>
      <w:rPr>
        <w:rFonts w:ascii="Courier New" w:hAnsi="Courier New" w:cs="Courier New" w:hint="default"/>
      </w:rPr>
    </w:lvl>
    <w:lvl w:ilvl="8" w:tplc="04140005" w:tentative="1">
      <w:start w:val="1"/>
      <w:numFmt w:val="bullet"/>
      <w:lvlText w:val=""/>
      <w:lvlJc w:val="left"/>
      <w:pPr>
        <w:ind w:left="6840" w:hanging="360"/>
      </w:pPr>
      <w:rPr>
        <w:rFonts w:ascii="Wingdings" w:hAnsi="Wingdings" w:hint="default"/>
      </w:rPr>
    </w:lvl>
  </w:abstractNum>
  <w:abstractNum w:abstractNumId="11">
    <w:nsid w:val="152E4D1A"/>
    <w:multiLevelType w:val="hybridMultilevel"/>
    <w:tmpl w:val="88BE801A"/>
    <w:lvl w:ilvl="0" w:tplc="BE44CB18">
      <w:start w:val="2"/>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nsid w:val="17484EB2"/>
    <w:multiLevelType w:val="hybridMultilevel"/>
    <w:tmpl w:val="92B0FACE"/>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3">
    <w:nsid w:val="19C71D9E"/>
    <w:multiLevelType w:val="hybridMultilevel"/>
    <w:tmpl w:val="CF5A5FA8"/>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4">
    <w:nsid w:val="20365CA5"/>
    <w:multiLevelType w:val="hybridMultilevel"/>
    <w:tmpl w:val="C994B780"/>
    <w:lvl w:ilvl="0" w:tplc="04140001">
      <w:start w:val="1"/>
      <w:numFmt w:val="bullet"/>
      <w:lvlText w:val=""/>
      <w:lvlJc w:val="left"/>
      <w:pPr>
        <w:ind w:left="1080" w:hanging="360"/>
      </w:pPr>
      <w:rPr>
        <w:rFonts w:ascii="Symbol" w:hAnsi="Symbol" w:hint="default"/>
      </w:rPr>
    </w:lvl>
    <w:lvl w:ilvl="1" w:tplc="04140003" w:tentative="1">
      <w:start w:val="1"/>
      <w:numFmt w:val="bullet"/>
      <w:lvlText w:val="o"/>
      <w:lvlJc w:val="left"/>
      <w:pPr>
        <w:ind w:left="1800" w:hanging="360"/>
      </w:pPr>
      <w:rPr>
        <w:rFonts w:ascii="Courier New" w:hAnsi="Courier New" w:cs="Courier New" w:hint="default"/>
      </w:rPr>
    </w:lvl>
    <w:lvl w:ilvl="2" w:tplc="04140005" w:tentative="1">
      <w:start w:val="1"/>
      <w:numFmt w:val="bullet"/>
      <w:lvlText w:val=""/>
      <w:lvlJc w:val="left"/>
      <w:pPr>
        <w:ind w:left="2520" w:hanging="360"/>
      </w:pPr>
      <w:rPr>
        <w:rFonts w:ascii="Wingdings" w:hAnsi="Wingdings" w:hint="default"/>
      </w:rPr>
    </w:lvl>
    <w:lvl w:ilvl="3" w:tplc="04140001" w:tentative="1">
      <w:start w:val="1"/>
      <w:numFmt w:val="bullet"/>
      <w:lvlText w:val=""/>
      <w:lvlJc w:val="left"/>
      <w:pPr>
        <w:ind w:left="3240" w:hanging="360"/>
      </w:pPr>
      <w:rPr>
        <w:rFonts w:ascii="Symbol" w:hAnsi="Symbol" w:hint="default"/>
      </w:rPr>
    </w:lvl>
    <w:lvl w:ilvl="4" w:tplc="04140003" w:tentative="1">
      <w:start w:val="1"/>
      <w:numFmt w:val="bullet"/>
      <w:lvlText w:val="o"/>
      <w:lvlJc w:val="left"/>
      <w:pPr>
        <w:ind w:left="3960" w:hanging="360"/>
      </w:pPr>
      <w:rPr>
        <w:rFonts w:ascii="Courier New" w:hAnsi="Courier New" w:cs="Courier New" w:hint="default"/>
      </w:rPr>
    </w:lvl>
    <w:lvl w:ilvl="5" w:tplc="04140005" w:tentative="1">
      <w:start w:val="1"/>
      <w:numFmt w:val="bullet"/>
      <w:lvlText w:val=""/>
      <w:lvlJc w:val="left"/>
      <w:pPr>
        <w:ind w:left="4680" w:hanging="360"/>
      </w:pPr>
      <w:rPr>
        <w:rFonts w:ascii="Wingdings" w:hAnsi="Wingdings" w:hint="default"/>
      </w:rPr>
    </w:lvl>
    <w:lvl w:ilvl="6" w:tplc="04140001" w:tentative="1">
      <w:start w:val="1"/>
      <w:numFmt w:val="bullet"/>
      <w:lvlText w:val=""/>
      <w:lvlJc w:val="left"/>
      <w:pPr>
        <w:ind w:left="5400" w:hanging="360"/>
      </w:pPr>
      <w:rPr>
        <w:rFonts w:ascii="Symbol" w:hAnsi="Symbol" w:hint="default"/>
      </w:rPr>
    </w:lvl>
    <w:lvl w:ilvl="7" w:tplc="04140003" w:tentative="1">
      <w:start w:val="1"/>
      <w:numFmt w:val="bullet"/>
      <w:lvlText w:val="o"/>
      <w:lvlJc w:val="left"/>
      <w:pPr>
        <w:ind w:left="6120" w:hanging="360"/>
      </w:pPr>
      <w:rPr>
        <w:rFonts w:ascii="Courier New" w:hAnsi="Courier New" w:cs="Courier New" w:hint="default"/>
      </w:rPr>
    </w:lvl>
    <w:lvl w:ilvl="8" w:tplc="04140005" w:tentative="1">
      <w:start w:val="1"/>
      <w:numFmt w:val="bullet"/>
      <w:lvlText w:val=""/>
      <w:lvlJc w:val="left"/>
      <w:pPr>
        <w:ind w:left="6840" w:hanging="360"/>
      </w:pPr>
      <w:rPr>
        <w:rFonts w:ascii="Wingdings" w:hAnsi="Wingdings" w:hint="default"/>
      </w:rPr>
    </w:lvl>
  </w:abstractNum>
  <w:abstractNum w:abstractNumId="15">
    <w:nsid w:val="239A7F77"/>
    <w:multiLevelType w:val="hybridMultilevel"/>
    <w:tmpl w:val="85827470"/>
    <w:lvl w:ilvl="0" w:tplc="63D45124">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5A3250C"/>
    <w:multiLevelType w:val="hybridMultilevel"/>
    <w:tmpl w:val="BCD24316"/>
    <w:lvl w:ilvl="0" w:tplc="04140011">
      <w:start w:val="1"/>
      <w:numFmt w:val="decimal"/>
      <w:lvlText w:val="%1)"/>
      <w:lvlJc w:val="left"/>
      <w:pPr>
        <w:ind w:left="720" w:hanging="360"/>
      </w:pPr>
    </w:lvl>
    <w:lvl w:ilvl="1" w:tplc="04140019">
      <w:start w:val="1"/>
      <w:numFmt w:val="lowerLetter"/>
      <w:lvlText w:val="%2."/>
      <w:lvlJc w:val="left"/>
      <w:pPr>
        <w:ind w:left="1440" w:hanging="360"/>
      </w:pPr>
    </w:lvl>
    <w:lvl w:ilvl="2" w:tplc="0414001B">
      <w:start w:val="1"/>
      <w:numFmt w:val="lowerRoman"/>
      <w:lvlText w:val="%3."/>
      <w:lvlJc w:val="right"/>
      <w:pPr>
        <w:ind w:left="2160" w:hanging="180"/>
      </w:pPr>
    </w:lvl>
    <w:lvl w:ilvl="3" w:tplc="0414000F">
      <w:start w:val="1"/>
      <w:numFmt w:val="decimal"/>
      <w:lvlText w:val="%4."/>
      <w:lvlJc w:val="left"/>
      <w:pPr>
        <w:ind w:left="2880" w:hanging="360"/>
      </w:pPr>
    </w:lvl>
    <w:lvl w:ilvl="4" w:tplc="04140019">
      <w:start w:val="1"/>
      <w:numFmt w:val="lowerLetter"/>
      <w:lvlText w:val="%5."/>
      <w:lvlJc w:val="left"/>
      <w:pPr>
        <w:ind w:left="3600" w:hanging="360"/>
      </w:pPr>
    </w:lvl>
    <w:lvl w:ilvl="5" w:tplc="0414001B">
      <w:start w:val="1"/>
      <w:numFmt w:val="lowerRoman"/>
      <w:lvlText w:val="%6."/>
      <w:lvlJc w:val="right"/>
      <w:pPr>
        <w:ind w:left="4320" w:hanging="180"/>
      </w:pPr>
    </w:lvl>
    <w:lvl w:ilvl="6" w:tplc="0414000F">
      <w:start w:val="1"/>
      <w:numFmt w:val="decimal"/>
      <w:lvlText w:val="%7."/>
      <w:lvlJc w:val="left"/>
      <w:pPr>
        <w:ind w:left="5040" w:hanging="360"/>
      </w:pPr>
    </w:lvl>
    <w:lvl w:ilvl="7" w:tplc="04140019">
      <w:start w:val="1"/>
      <w:numFmt w:val="lowerLetter"/>
      <w:lvlText w:val="%8."/>
      <w:lvlJc w:val="left"/>
      <w:pPr>
        <w:ind w:left="5760" w:hanging="360"/>
      </w:pPr>
    </w:lvl>
    <w:lvl w:ilvl="8" w:tplc="0414001B">
      <w:start w:val="1"/>
      <w:numFmt w:val="lowerRoman"/>
      <w:lvlText w:val="%9."/>
      <w:lvlJc w:val="right"/>
      <w:pPr>
        <w:ind w:left="6480" w:hanging="180"/>
      </w:pPr>
    </w:lvl>
  </w:abstractNum>
  <w:abstractNum w:abstractNumId="17">
    <w:nsid w:val="2C266637"/>
    <w:multiLevelType w:val="hybridMultilevel"/>
    <w:tmpl w:val="1FEC156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8">
    <w:nsid w:val="2D926387"/>
    <w:multiLevelType w:val="multilevel"/>
    <w:tmpl w:val="6F30FA7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360" w:hanging="360"/>
      </w:pPr>
      <w:rPr>
        <w:rFonts w:hint="default"/>
      </w:rPr>
    </w:lvl>
    <w:lvl w:ilvl="4">
      <w:start w:val="1"/>
      <w:numFmt w:val="decimal"/>
      <w:lvlText w:val="%1.%2.%3.%4.%5."/>
      <w:lvlJc w:val="left"/>
      <w:pPr>
        <w:ind w:left="360" w:hanging="360"/>
      </w:pPr>
      <w:rPr>
        <w:rFonts w:hint="default"/>
      </w:rPr>
    </w:lvl>
    <w:lvl w:ilvl="5">
      <w:start w:val="1"/>
      <w:numFmt w:val="decimal"/>
      <w:lvlText w:val="%1.%2.%3.%4.%5.%6."/>
      <w:lvlJc w:val="left"/>
      <w:pPr>
        <w:ind w:left="360" w:hanging="360"/>
      </w:pPr>
      <w:rPr>
        <w:rFonts w:hint="default"/>
      </w:rPr>
    </w:lvl>
    <w:lvl w:ilvl="6">
      <w:start w:val="1"/>
      <w:numFmt w:val="decimal"/>
      <w:lvlText w:val="%1.%2.%3.%4.%5.%6.%7."/>
      <w:lvlJc w:val="left"/>
      <w:pPr>
        <w:ind w:left="360" w:hanging="360"/>
      </w:pPr>
      <w:rPr>
        <w:rFonts w:hint="default"/>
      </w:rPr>
    </w:lvl>
    <w:lvl w:ilvl="7">
      <w:start w:val="1"/>
      <w:numFmt w:val="decimal"/>
      <w:lvlText w:val="%1.%2.%3.%4.%5.%6.%7.%8."/>
      <w:lvlJc w:val="left"/>
      <w:pPr>
        <w:ind w:left="360" w:hanging="360"/>
      </w:pPr>
      <w:rPr>
        <w:rFonts w:hint="default"/>
      </w:rPr>
    </w:lvl>
    <w:lvl w:ilvl="8">
      <w:start w:val="1"/>
      <w:numFmt w:val="decimal"/>
      <w:lvlText w:val="%1.%2.%3.%4.%5.%6.%7.%8.%9."/>
      <w:lvlJc w:val="left"/>
      <w:pPr>
        <w:ind w:left="360" w:hanging="360"/>
      </w:pPr>
      <w:rPr>
        <w:rFonts w:hint="default"/>
      </w:rPr>
    </w:lvl>
  </w:abstractNum>
  <w:abstractNum w:abstractNumId="19">
    <w:nsid w:val="316C28D1"/>
    <w:multiLevelType w:val="multilevel"/>
    <w:tmpl w:val="28B4C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67853D2"/>
    <w:multiLevelType w:val="hybridMultilevel"/>
    <w:tmpl w:val="BA561E9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1">
    <w:nsid w:val="3B5164A9"/>
    <w:multiLevelType w:val="hybridMultilevel"/>
    <w:tmpl w:val="505C6D86"/>
    <w:lvl w:ilvl="0" w:tplc="04140001">
      <w:start w:val="1"/>
      <w:numFmt w:val="bullet"/>
      <w:lvlText w:val=""/>
      <w:lvlJc w:val="left"/>
      <w:pPr>
        <w:ind w:left="1080" w:hanging="360"/>
      </w:pPr>
      <w:rPr>
        <w:rFonts w:ascii="Symbol" w:hAnsi="Symbol" w:hint="default"/>
      </w:rPr>
    </w:lvl>
    <w:lvl w:ilvl="1" w:tplc="04140003" w:tentative="1">
      <w:start w:val="1"/>
      <w:numFmt w:val="bullet"/>
      <w:lvlText w:val="o"/>
      <w:lvlJc w:val="left"/>
      <w:pPr>
        <w:ind w:left="1800" w:hanging="360"/>
      </w:pPr>
      <w:rPr>
        <w:rFonts w:ascii="Courier New" w:hAnsi="Courier New" w:cs="Courier New" w:hint="default"/>
      </w:rPr>
    </w:lvl>
    <w:lvl w:ilvl="2" w:tplc="04140005" w:tentative="1">
      <w:start w:val="1"/>
      <w:numFmt w:val="bullet"/>
      <w:lvlText w:val=""/>
      <w:lvlJc w:val="left"/>
      <w:pPr>
        <w:ind w:left="2520" w:hanging="360"/>
      </w:pPr>
      <w:rPr>
        <w:rFonts w:ascii="Wingdings" w:hAnsi="Wingdings" w:hint="default"/>
      </w:rPr>
    </w:lvl>
    <w:lvl w:ilvl="3" w:tplc="04140001" w:tentative="1">
      <w:start w:val="1"/>
      <w:numFmt w:val="bullet"/>
      <w:lvlText w:val=""/>
      <w:lvlJc w:val="left"/>
      <w:pPr>
        <w:ind w:left="3240" w:hanging="360"/>
      </w:pPr>
      <w:rPr>
        <w:rFonts w:ascii="Symbol" w:hAnsi="Symbol" w:hint="default"/>
      </w:rPr>
    </w:lvl>
    <w:lvl w:ilvl="4" w:tplc="04140003" w:tentative="1">
      <w:start w:val="1"/>
      <w:numFmt w:val="bullet"/>
      <w:lvlText w:val="o"/>
      <w:lvlJc w:val="left"/>
      <w:pPr>
        <w:ind w:left="3960" w:hanging="360"/>
      </w:pPr>
      <w:rPr>
        <w:rFonts w:ascii="Courier New" w:hAnsi="Courier New" w:cs="Courier New" w:hint="default"/>
      </w:rPr>
    </w:lvl>
    <w:lvl w:ilvl="5" w:tplc="04140005" w:tentative="1">
      <w:start w:val="1"/>
      <w:numFmt w:val="bullet"/>
      <w:lvlText w:val=""/>
      <w:lvlJc w:val="left"/>
      <w:pPr>
        <w:ind w:left="4680" w:hanging="360"/>
      </w:pPr>
      <w:rPr>
        <w:rFonts w:ascii="Wingdings" w:hAnsi="Wingdings" w:hint="default"/>
      </w:rPr>
    </w:lvl>
    <w:lvl w:ilvl="6" w:tplc="04140001" w:tentative="1">
      <w:start w:val="1"/>
      <w:numFmt w:val="bullet"/>
      <w:lvlText w:val=""/>
      <w:lvlJc w:val="left"/>
      <w:pPr>
        <w:ind w:left="5400" w:hanging="360"/>
      </w:pPr>
      <w:rPr>
        <w:rFonts w:ascii="Symbol" w:hAnsi="Symbol" w:hint="default"/>
      </w:rPr>
    </w:lvl>
    <w:lvl w:ilvl="7" w:tplc="04140003" w:tentative="1">
      <w:start w:val="1"/>
      <w:numFmt w:val="bullet"/>
      <w:lvlText w:val="o"/>
      <w:lvlJc w:val="left"/>
      <w:pPr>
        <w:ind w:left="6120" w:hanging="360"/>
      </w:pPr>
      <w:rPr>
        <w:rFonts w:ascii="Courier New" w:hAnsi="Courier New" w:cs="Courier New" w:hint="default"/>
      </w:rPr>
    </w:lvl>
    <w:lvl w:ilvl="8" w:tplc="04140005" w:tentative="1">
      <w:start w:val="1"/>
      <w:numFmt w:val="bullet"/>
      <w:lvlText w:val=""/>
      <w:lvlJc w:val="left"/>
      <w:pPr>
        <w:ind w:left="6840" w:hanging="360"/>
      </w:pPr>
      <w:rPr>
        <w:rFonts w:ascii="Wingdings" w:hAnsi="Wingdings" w:hint="default"/>
      </w:rPr>
    </w:lvl>
  </w:abstractNum>
  <w:abstractNum w:abstractNumId="22">
    <w:nsid w:val="47A71A3C"/>
    <w:multiLevelType w:val="hybridMultilevel"/>
    <w:tmpl w:val="03F2C1AA"/>
    <w:lvl w:ilvl="0" w:tplc="04140011">
      <w:start w:val="1"/>
      <w:numFmt w:val="decimal"/>
      <w:lvlText w:val="%1)"/>
      <w:lvlJc w:val="left"/>
      <w:pPr>
        <w:ind w:left="720" w:hanging="360"/>
      </w:pPr>
    </w:lvl>
    <w:lvl w:ilvl="1" w:tplc="04140019">
      <w:start w:val="1"/>
      <w:numFmt w:val="lowerLetter"/>
      <w:lvlText w:val="%2."/>
      <w:lvlJc w:val="left"/>
      <w:pPr>
        <w:ind w:left="1440" w:hanging="360"/>
      </w:pPr>
    </w:lvl>
    <w:lvl w:ilvl="2" w:tplc="0414001B">
      <w:start w:val="1"/>
      <w:numFmt w:val="lowerRoman"/>
      <w:lvlText w:val="%3."/>
      <w:lvlJc w:val="right"/>
      <w:pPr>
        <w:ind w:left="2160" w:hanging="180"/>
      </w:pPr>
    </w:lvl>
    <w:lvl w:ilvl="3" w:tplc="0414000F">
      <w:start w:val="1"/>
      <w:numFmt w:val="decimal"/>
      <w:lvlText w:val="%4."/>
      <w:lvlJc w:val="left"/>
      <w:pPr>
        <w:ind w:left="2880" w:hanging="360"/>
      </w:pPr>
    </w:lvl>
    <w:lvl w:ilvl="4" w:tplc="04140019">
      <w:start w:val="1"/>
      <w:numFmt w:val="lowerLetter"/>
      <w:lvlText w:val="%5."/>
      <w:lvlJc w:val="left"/>
      <w:pPr>
        <w:ind w:left="3600" w:hanging="360"/>
      </w:pPr>
    </w:lvl>
    <w:lvl w:ilvl="5" w:tplc="0414001B">
      <w:start w:val="1"/>
      <w:numFmt w:val="lowerRoman"/>
      <w:lvlText w:val="%6."/>
      <w:lvlJc w:val="right"/>
      <w:pPr>
        <w:ind w:left="4320" w:hanging="180"/>
      </w:pPr>
    </w:lvl>
    <w:lvl w:ilvl="6" w:tplc="0414000F">
      <w:start w:val="1"/>
      <w:numFmt w:val="decimal"/>
      <w:lvlText w:val="%7."/>
      <w:lvlJc w:val="left"/>
      <w:pPr>
        <w:ind w:left="5040" w:hanging="360"/>
      </w:pPr>
    </w:lvl>
    <w:lvl w:ilvl="7" w:tplc="04140019">
      <w:start w:val="1"/>
      <w:numFmt w:val="lowerLetter"/>
      <w:lvlText w:val="%8."/>
      <w:lvlJc w:val="left"/>
      <w:pPr>
        <w:ind w:left="5760" w:hanging="360"/>
      </w:pPr>
    </w:lvl>
    <w:lvl w:ilvl="8" w:tplc="0414001B">
      <w:start w:val="1"/>
      <w:numFmt w:val="lowerRoman"/>
      <w:lvlText w:val="%9."/>
      <w:lvlJc w:val="right"/>
      <w:pPr>
        <w:ind w:left="6480" w:hanging="180"/>
      </w:pPr>
    </w:lvl>
  </w:abstractNum>
  <w:abstractNum w:abstractNumId="23">
    <w:nsid w:val="4C180578"/>
    <w:multiLevelType w:val="hybridMultilevel"/>
    <w:tmpl w:val="DD66215C"/>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4">
    <w:nsid w:val="523912D3"/>
    <w:multiLevelType w:val="hybridMultilevel"/>
    <w:tmpl w:val="25569638"/>
    <w:lvl w:ilvl="0" w:tplc="04140011">
      <w:start w:val="1"/>
      <w:numFmt w:val="decimal"/>
      <w:lvlText w:val="%1)"/>
      <w:lvlJc w:val="left"/>
      <w:pPr>
        <w:ind w:left="720" w:hanging="360"/>
      </w:pPr>
    </w:lvl>
    <w:lvl w:ilvl="1" w:tplc="04140019">
      <w:start w:val="1"/>
      <w:numFmt w:val="lowerLetter"/>
      <w:lvlText w:val="%2."/>
      <w:lvlJc w:val="left"/>
      <w:pPr>
        <w:ind w:left="1440" w:hanging="360"/>
      </w:pPr>
    </w:lvl>
    <w:lvl w:ilvl="2" w:tplc="0414001B">
      <w:start w:val="1"/>
      <w:numFmt w:val="lowerRoman"/>
      <w:lvlText w:val="%3."/>
      <w:lvlJc w:val="right"/>
      <w:pPr>
        <w:ind w:left="2160" w:hanging="180"/>
      </w:pPr>
    </w:lvl>
    <w:lvl w:ilvl="3" w:tplc="0414000F">
      <w:start w:val="1"/>
      <w:numFmt w:val="decimal"/>
      <w:lvlText w:val="%4."/>
      <w:lvlJc w:val="left"/>
      <w:pPr>
        <w:ind w:left="2880" w:hanging="360"/>
      </w:pPr>
    </w:lvl>
    <w:lvl w:ilvl="4" w:tplc="04140019">
      <w:start w:val="1"/>
      <w:numFmt w:val="lowerLetter"/>
      <w:lvlText w:val="%5."/>
      <w:lvlJc w:val="left"/>
      <w:pPr>
        <w:ind w:left="3600" w:hanging="360"/>
      </w:pPr>
    </w:lvl>
    <w:lvl w:ilvl="5" w:tplc="0414001B">
      <w:start w:val="1"/>
      <w:numFmt w:val="lowerRoman"/>
      <w:lvlText w:val="%6."/>
      <w:lvlJc w:val="right"/>
      <w:pPr>
        <w:ind w:left="4320" w:hanging="180"/>
      </w:pPr>
    </w:lvl>
    <w:lvl w:ilvl="6" w:tplc="0414000F">
      <w:start w:val="1"/>
      <w:numFmt w:val="decimal"/>
      <w:lvlText w:val="%7."/>
      <w:lvlJc w:val="left"/>
      <w:pPr>
        <w:ind w:left="5040" w:hanging="360"/>
      </w:pPr>
    </w:lvl>
    <w:lvl w:ilvl="7" w:tplc="04140019">
      <w:start w:val="1"/>
      <w:numFmt w:val="lowerLetter"/>
      <w:lvlText w:val="%8."/>
      <w:lvlJc w:val="left"/>
      <w:pPr>
        <w:ind w:left="5760" w:hanging="360"/>
      </w:pPr>
    </w:lvl>
    <w:lvl w:ilvl="8" w:tplc="0414001B">
      <w:start w:val="1"/>
      <w:numFmt w:val="lowerRoman"/>
      <w:lvlText w:val="%9."/>
      <w:lvlJc w:val="right"/>
      <w:pPr>
        <w:ind w:left="6480" w:hanging="180"/>
      </w:pPr>
    </w:lvl>
  </w:abstractNum>
  <w:abstractNum w:abstractNumId="25">
    <w:nsid w:val="5829683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nsid w:val="58975098"/>
    <w:multiLevelType w:val="multilevel"/>
    <w:tmpl w:val="6F30FA7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360" w:hanging="360"/>
      </w:pPr>
      <w:rPr>
        <w:rFonts w:hint="default"/>
      </w:rPr>
    </w:lvl>
    <w:lvl w:ilvl="4">
      <w:start w:val="1"/>
      <w:numFmt w:val="decimal"/>
      <w:lvlText w:val="%1.%2.%3.%4.%5."/>
      <w:lvlJc w:val="left"/>
      <w:pPr>
        <w:ind w:left="360" w:hanging="360"/>
      </w:pPr>
      <w:rPr>
        <w:rFonts w:hint="default"/>
      </w:rPr>
    </w:lvl>
    <w:lvl w:ilvl="5">
      <w:start w:val="1"/>
      <w:numFmt w:val="decimal"/>
      <w:lvlText w:val="%1.%2.%3.%4.%5.%6."/>
      <w:lvlJc w:val="left"/>
      <w:pPr>
        <w:ind w:left="360" w:hanging="360"/>
      </w:pPr>
      <w:rPr>
        <w:rFonts w:hint="default"/>
      </w:rPr>
    </w:lvl>
    <w:lvl w:ilvl="6">
      <w:start w:val="1"/>
      <w:numFmt w:val="decimal"/>
      <w:lvlText w:val="%1.%2.%3.%4.%5.%6.%7."/>
      <w:lvlJc w:val="left"/>
      <w:pPr>
        <w:ind w:left="360" w:hanging="360"/>
      </w:pPr>
      <w:rPr>
        <w:rFonts w:hint="default"/>
      </w:rPr>
    </w:lvl>
    <w:lvl w:ilvl="7">
      <w:start w:val="1"/>
      <w:numFmt w:val="decimal"/>
      <w:lvlText w:val="%1.%2.%3.%4.%5.%6.%7.%8."/>
      <w:lvlJc w:val="left"/>
      <w:pPr>
        <w:ind w:left="360" w:hanging="360"/>
      </w:pPr>
      <w:rPr>
        <w:rFonts w:hint="default"/>
      </w:rPr>
    </w:lvl>
    <w:lvl w:ilvl="8">
      <w:start w:val="1"/>
      <w:numFmt w:val="decimal"/>
      <w:lvlText w:val="%1.%2.%3.%4.%5.%6.%7.%8.%9."/>
      <w:lvlJc w:val="left"/>
      <w:pPr>
        <w:ind w:left="360" w:hanging="360"/>
      </w:pPr>
      <w:rPr>
        <w:rFonts w:hint="default"/>
      </w:rPr>
    </w:lvl>
  </w:abstractNum>
  <w:abstractNum w:abstractNumId="27">
    <w:nsid w:val="5E355271"/>
    <w:multiLevelType w:val="hybridMultilevel"/>
    <w:tmpl w:val="23862DE8"/>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8">
    <w:nsid w:val="661E4755"/>
    <w:multiLevelType w:val="hybridMultilevel"/>
    <w:tmpl w:val="7340C9B0"/>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9">
    <w:nsid w:val="665C358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nsid w:val="66896EE4"/>
    <w:multiLevelType w:val="hybridMultilevel"/>
    <w:tmpl w:val="1BEC7450"/>
    <w:lvl w:ilvl="0" w:tplc="04140001">
      <w:start w:val="1"/>
      <w:numFmt w:val="bullet"/>
      <w:lvlText w:val=""/>
      <w:lvlJc w:val="left"/>
      <w:pPr>
        <w:ind w:left="1080" w:hanging="360"/>
      </w:pPr>
      <w:rPr>
        <w:rFonts w:ascii="Symbol" w:hAnsi="Symbol" w:hint="default"/>
      </w:rPr>
    </w:lvl>
    <w:lvl w:ilvl="1" w:tplc="04140003" w:tentative="1">
      <w:start w:val="1"/>
      <w:numFmt w:val="bullet"/>
      <w:lvlText w:val="o"/>
      <w:lvlJc w:val="left"/>
      <w:pPr>
        <w:ind w:left="1800" w:hanging="360"/>
      </w:pPr>
      <w:rPr>
        <w:rFonts w:ascii="Courier New" w:hAnsi="Courier New" w:cs="Courier New" w:hint="default"/>
      </w:rPr>
    </w:lvl>
    <w:lvl w:ilvl="2" w:tplc="04140005" w:tentative="1">
      <w:start w:val="1"/>
      <w:numFmt w:val="bullet"/>
      <w:lvlText w:val=""/>
      <w:lvlJc w:val="left"/>
      <w:pPr>
        <w:ind w:left="2520" w:hanging="360"/>
      </w:pPr>
      <w:rPr>
        <w:rFonts w:ascii="Wingdings" w:hAnsi="Wingdings" w:hint="default"/>
      </w:rPr>
    </w:lvl>
    <w:lvl w:ilvl="3" w:tplc="04140001" w:tentative="1">
      <w:start w:val="1"/>
      <w:numFmt w:val="bullet"/>
      <w:lvlText w:val=""/>
      <w:lvlJc w:val="left"/>
      <w:pPr>
        <w:ind w:left="3240" w:hanging="360"/>
      </w:pPr>
      <w:rPr>
        <w:rFonts w:ascii="Symbol" w:hAnsi="Symbol" w:hint="default"/>
      </w:rPr>
    </w:lvl>
    <w:lvl w:ilvl="4" w:tplc="04140003" w:tentative="1">
      <w:start w:val="1"/>
      <w:numFmt w:val="bullet"/>
      <w:lvlText w:val="o"/>
      <w:lvlJc w:val="left"/>
      <w:pPr>
        <w:ind w:left="3960" w:hanging="360"/>
      </w:pPr>
      <w:rPr>
        <w:rFonts w:ascii="Courier New" w:hAnsi="Courier New" w:cs="Courier New" w:hint="default"/>
      </w:rPr>
    </w:lvl>
    <w:lvl w:ilvl="5" w:tplc="04140005" w:tentative="1">
      <w:start w:val="1"/>
      <w:numFmt w:val="bullet"/>
      <w:lvlText w:val=""/>
      <w:lvlJc w:val="left"/>
      <w:pPr>
        <w:ind w:left="4680" w:hanging="360"/>
      </w:pPr>
      <w:rPr>
        <w:rFonts w:ascii="Wingdings" w:hAnsi="Wingdings" w:hint="default"/>
      </w:rPr>
    </w:lvl>
    <w:lvl w:ilvl="6" w:tplc="04140001" w:tentative="1">
      <w:start w:val="1"/>
      <w:numFmt w:val="bullet"/>
      <w:lvlText w:val=""/>
      <w:lvlJc w:val="left"/>
      <w:pPr>
        <w:ind w:left="5400" w:hanging="360"/>
      </w:pPr>
      <w:rPr>
        <w:rFonts w:ascii="Symbol" w:hAnsi="Symbol" w:hint="default"/>
      </w:rPr>
    </w:lvl>
    <w:lvl w:ilvl="7" w:tplc="04140003" w:tentative="1">
      <w:start w:val="1"/>
      <w:numFmt w:val="bullet"/>
      <w:lvlText w:val="o"/>
      <w:lvlJc w:val="left"/>
      <w:pPr>
        <w:ind w:left="6120" w:hanging="360"/>
      </w:pPr>
      <w:rPr>
        <w:rFonts w:ascii="Courier New" w:hAnsi="Courier New" w:cs="Courier New" w:hint="default"/>
      </w:rPr>
    </w:lvl>
    <w:lvl w:ilvl="8" w:tplc="04140005" w:tentative="1">
      <w:start w:val="1"/>
      <w:numFmt w:val="bullet"/>
      <w:lvlText w:val=""/>
      <w:lvlJc w:val="left"/>
      <w:pPr>
        <w:ind w:left="6840" w:hanging="360"/>
      </w:pPr>
      <w:rPr>
        <w:rFonts w:ascii="Wingdings" w:hAnsi="Wingdings" w:hint="default"/>
      </w:rPr>
    </w:lvl>
  </w:abstractNum>
  <w:abstractNum w:abstractNumId="31">
    <w:nsid w:val="68CC2D72"/>
    <w:multiLevelType w:val="hybridMultilevel"/>
    <w:tmpl w:val="51741F50"/>
    <w:lvl w:ilvl="0" w:tplc="10947584">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2631A07"/>
    <w:multiLevelType w:val="multilevel"/>
    <w:tmpl w:val="6F30FA7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360" w:hanging="360"/>
      </w:pPr>
      <w:rPr>
        <w:rFonts w:hint="default"/>
      </w:rPr>
    </w:lvl>
    <w:lvl w:ilvl="4">
      <w:start w:val="1"/>
      <w:numFmt w:val="decimal"/>
      <w:lvlText w:val="%1.%2.%3.%4.%5."/>
      <w:lvlJc w:val="left"/>
      <w:pPr>
        <w:ind w:left="360" w:hanging="360"/>
      </w:pPr>
      <w:rPr>
        <w:rFonts w:hint="default"/>
      </w:rPr>
    </w:lvl>
    <w:lvl w:ilvl="5">
      <w:start w:val="1"/>
      <w:numFmt w:val="decimal"/>
      <w:lvlText w:val="%1.%2.%3.%4.%5.%6."/>
      <w:lvlJc w:val="left"/>
      <w:pPr>
        <w:ind w:left="360" w:hanging="360"/>
      </w:pPr>
      <w:rPr>
        <w:rFonts w:hint="default"/>
      </w:rPr>
    </w:lvl>
    <w:lvl w:ilvl="6">
      <w:start w:val="1"/>
      <w:numFmt w:val="decimal"/>
      <w:lvlText w:val="%1.%2.%3.%4.%5.%6.%7."/>
      <w:lvlJc w:val="left"/>
      <w:pPr>
        <w:ind w:left="360" w:hanging="360"/>
      </w:pPr>
      <w:rPr>
        <w:rFonts w:hint="default"/>
      </w:rPr>
    </w:lvl>
    <w:lvl w:ilvl="7">
      <w:start w:val="1"/>
      <w:numFmt w:val="decimal"/>
      <w:lvlText w:val="%1.%2.%3.%4.%5.%6.%7.%8."/>
      <w:lvlJc w:val="left"/>
      <w:pPr>
        <w:ind w:left="360" w:hanging="360"/>
      </w:pPr>
      <w:rPr>
        <w:rFonts w:hint="default"/>
      </w:rPr>
    </w:lvl>
    <w:lvl w:ilvl="8">
      <w:start w:val="1"/>
      <w:numFmt w:val="decimal"/>
      <w:lvlText w:val="%1.%2.%3.%4.%5.%6.%7.%8.%9."/>
      <w:lvlJc w:val="left"/>
      <w:pPr>
        <w:ind w:left="360" w:hanging="360"/>
      </w:pPr>
      <w:rPr>
        <w:rFonts w:hint="default"/>
      </w:rPr>
    </w:lvl>
  </w:abstractNum>
  <w:abstractNum w:abstractNumId="33">
    <w:nsid w:val="74746014"/>
    <w:multiLevelType w:val="multilevel"/>
    <w:tmpl w:val="6F30FA7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360" w:hanging="360"/>
      </w:pPr>
      <w:rPr>
        <w:rFonts w:hint="default"/>
      </w:rPr>
    </w:lvl>
    <w:lvl w:ilvl="4">
      <w:start w:val="1"/>
      <w:numFmt w:val="decimal"/>
      <w:lvlText w:val="%1.%2.%3.%4.%5."/>
      <w:lvlJc w:val="left"/>
      <w:pPr>
        <w:ind w:left="360" w:hanging="360"/>
      </w:pPr>
      <w:rPr>
        <w:rFonts w:hint="default"/>
      </w:rPr>
    </w:lvl>
    <w:lvl w:ilvl="5">
      <w:start w:val="1"/>
      <w:numFmt w:val="decimal"/>
      <w:lvlText w:val="%1.%2.%3.%4.%5.%6."/>
      <w:lvlJc w:val="left"/>
      <w:pPr>
        <w:ind w:left="360" w:hanging="360"/>
      </w:pPr>
      <w:rPr>
        <w:rFonts w:hint="default"/>
      </w:rPr>
    </w:lvl>
    <w:lvl w:ilvl="6">
      <w:start w:val="1"/>
      <w:numFmt w:val="decimal"/>
      <w:lvlText w:val="%1.%2.%3.%4.%5.%6.%7."/>
      <w:lvlJc w:val="left"/>
      <w:pPr>
        <w:ind w:left="360" w:hanging="360"/>
      </w:pPr>
      <w:rPr>
        <w:rFonts w:hint="default"/>
      </w:rPr>
    </w:lvl>
    <w:lvl w:ilvl="7">
      <w:start w:val="1"/>
      <w:numFmt w:val="decimal"/>
      <w:lvlText w:val="%1.%2.%3.%4.%5.%6.%7.%8."/>
      <w:lvlJc w:val="left"/>
      <w:pPr>
        <w:ind w:left="360" w:hanging="360"/>
      </w:pPr>
      <w:rPr>
        <w:rFonts w:hint="default"/>
      </w:rPr>
    </w:lvl>
    <w:lvl w:ilvl="8">
      <w:start w:val="1"/>
      <w:numFmt w:val="decimal"/>
      <w:lvlText w:val="%1.%2.%3.%4.%5.%6.%7.%8.%9."/>
      <w:lvlJc w:val="left"/>
      <w:pPr>
        <w:ind w:left="360" w:hanging="360"/>
      </w:pPr>
      <w:rPr>
        <w:rFonts w:hint="default"/>
      </w:rPr>
    </w:lvl>
  </w:abstractNum>
  <w:abstractNum w:abstractNumId="34">
    <w:nsid w:val="74CD2BA1"/>
    <w:multiLevelType w:val="hybridMultilevel"/>
    <w:tmpl w:val="097C1CA4"/>
    <w:lvl w:ilvl="0" w:tplc="B0AAE03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4CD3123"/>
    <w:multiLevelType w:val="multilevel"/>
    <w:tmpl w:val="6F30FA7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360" w:hanging="360"/>
      </w:pPr>
      <w:rPr>
        <w:rFonts w:hint="default"/>
      </w:rPr>
    </w:lvl>
    <w:lvl w:ilvl="4">
      <w:start w:val="1"/>
      <w:numFmt w:val="decimal"/>
      <w:lvlText w:val="%1.%2.%3.%4.%5."/>
      <w:lvlJc w:val="left"/>
      <w:pPr>
        <w:ind w:left="360" w:hanging="360"/>
      </w:pPr>
      <w:rPr>
        <w:rFonts w:hint="default"/>
      </w:rPr>
    </w:lvl>
    <w:lvl w:ilvl="5">
      <w:start w:val="1"/>
      <w:numFmt w:val="decimal"/>
      <w:lvlText w:val="%1.%2.%3.%4.%5.%6."/>
      <w:lvlJc w:val="left"/>
      <w:pPr>
        <w:ind w:left="360" w:hanging="360"/>
      </w:pPr>
      <w:rPr>
        <w:rFonts w:hint="default"/>
      </w:rPr>
    </w:lvl>
    <w:lvl w:ilvl="6">
      <w:start w:val="1"/>
      <w:numFmt w:val="decimal"/>
      <w:lvlText w:val="%1.%2.%3.%4.%5.%6.%7."/>
      <w:lvlJc w:val="left"/>
      <w:pPr>
        <w:ind w:left="360" w:hanging="360"/>
      </w:pPr>
      <w:rPr>
        <w:rFonts w:hint="default"/>
      </w:rPr>
    </w:lvl>
    <w:lvl w:ilvl="7">
      <w:start w:val="1"/>
      <w:numFmt w:val="decimal"/>
      <w:lvlText w:val="%1.%2.%3.%4.%5.%6.%7.%8."/>
      <w:lvlJc w:val="left"/>
      <w:pPr>
        <w:ind w:left="360" w:hanging="360"/>
      </w:pPr>
      <w:rPr>
        <w:rFonts w:hint="default"/>
      </w:rPr>
    </w:lvl>
    <w:lvl w:ilvl="8">
      <w:start w:val="1"/>
      <w:numFmt w:val="decimal"/>
      <w:lvlText w:val="%1.%2.%3.%4.%5.%6.%7.%8.%9."/>
      <w:lvlJc w:val="left"/>
      <w:pPr>
        <w:ind w:left="360" w:hanging="360"/>
      </w:pPr>
      <w:rPr>
        <w:rFonts w:hint="default"/>
      </w:rPr>
    </w:lvl>
  </w:abstractNum>
  <w:abstractNum w:abstractNumId="36">
    <w:nsid w:val="74E708C8"/>
    <w:multiLevelType w:val="multilevel"/>
    <w:tmpl w:val="6F30FA7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360" w:hanging="360"/>
      </w:pPr>
      <w:rPr>
        <w:rFonts w:hint="default"/>
      </w:rPr>
    </w:lvl>
    <w:lvl w:ilvl="4">
      <w:start w:val="1"/>
      <w:numFmt w:val="decimal"/>
      <w:lvlText w:val="%1.%2.%3.%4.%5."/>
      <w:lvlJc w:val="left"/>
      <w:pPr>
        <w:ind w:left="360" w:hanging="360"/>
      </w:pPr>
      <w:rPr>
        <w:rFonts w:hint="default"/>
      </w:rPr>
    </w:lvl>
    <w:lvl w:ilvl="5">
      <w:start w:val="1"/>
      <w:numFmt w:val="decimal"/>
      <w:lvlText w:val="%1.%2.%3.%4.%5.%6."/>
      <w:lvlJc w:val="left"/>
      <w:pPr>
        <w:ind w:left="360" w:hanging="360"/>
      </w:pPr>
      <w:rPr>
        <w:rFonts w:hint="default"/>
      </w:rPr>
    </w:lvl>
    <w:lvl w:ilvl="6">
      <w:start w:val="1"/>
      <w:numFmt w:val="decimal"/>
      <w:lvlText w:val="%1.%2.%3.%4.%5.%6.%7."/>
      <w:lvlJc w:val="left"/>
      <w:pPr>
        <w:ind w:left="360" w:hanging="360"/>
      </w:pPr>
      <w:rPr>
        <w:rFonts w:hint="default"/>
      </w:rPr>
    </w:lvl>
    <w:lvl w:ilvl="7">
      <w:start w:val="1"/>
      <w:numFmt w:val="decimal"/>
      <w:lvlText w:val="%1.%2.%3.%4.%5.%6.%7.%8."/>
      <w:lvlJc w:val="left"/>
      <w:pPr>
        <w:ind w:left="360" w:hanging="360"/>
      </w:pPr>
      <w:rPr>
        <w:rFonts w:hint="default"/>
      </w:rPr>
    </w:lvl>
    <w:lvl w:ilvl="8">
      <w:start w:val="1"/>
      <w:numFmt w:val="decimal"/>
      <w:lvlText w:val="%1.%2.%3.%4.%5.%6.%7.%8.%9."/>
      <w:lvlJc w:val="left"/>
      <w:pPr>
        <w:ind w:left="360" w:hanging="360"/>
      </w:pPr>
      <w:rPr>
        <w:rFonts w:hint="default"/>
      </w:rPr>
    </w:lvl>
  </w:abstractNum>
  <w:abstractNum w:abstractNumId="37">
    <w:nsid w:val="7D806A02"/>
    <w:multiLevelType w:val="hybridMultilevel"/>
    <w:tmpl w:val="4634AE8C"/>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abstractNumId w:val="26"/>
  </w:num>
  <w:num w:numId="2">
    <w:abstractNumId w:val="15"/>
  </w:num>
  <w:num w:numId="3">
    <w:abstractNumId w:val="33"/>
  </w:num>
  <w:num w:numId="4">
    <w:abstractNumId w:val="29"/>
  </w:num>
  <w:num w:numId="5">
    <w:abstractNumId w:val="32"/>
  </w:num>
  <w:num w:numId="6">
    <w:abstractNumId w:val="26"/>
    <w:lvlOverride w:ilvl="0">
      <w:startOverride w:val="1"/>
    </w:lvlOverride>
  </w:num>
  <w:num w:numId="7">
    <w:abstractNumId w:val="31"/>
  </w:num>
  <w:num w:numId="8">
    <w:abstractNumId w:val="18"/>
  </w:num>
  <w:num w:numId="9">
    <w:abstractNumId w:val="36"/>
  </w:num>
  <w:num w:numId="10">
    <w:abstractNumId w:val="35"/>
  </w:num>
  <w:num w:numId="11">
    <w:abstractNumId w:val="34"/>
  </w:num>
  <w:num w:numId="12">
    <w:abstractNumId w:val="25"/>
  </w:num>
  <w:num w:numId="13">
    <w:abstractNumId w:val="7"/>
  </w:num>
  <w:num w:numId="14">
    <w:abstractNumId w:val="8"/>
  </w:num>
  <w:num w:numId="15">
    <w:abstractNumId w:val="37"/>
  </w:num>
  <w:num w:numId="16">
    <w:abstractNumId w:val="11"/>
  </w:num>
  <w:num w:numId="17">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6"/>
  </w:num>
  <w:num w:numId="21">
    <w:abstractNumId w:val="21"/>
  </w:num>
  <w:num w:numId="22">
    <w:abstractNumId w:val="1"/>
  </w:num>
  <w:num w:numId="23">
    <w:abstractNumId w:val="30"/>
  </w:num>
  <w:num w:numId="24">
    <w:abstractNumId w:val="9"/>
  </w:num>
  <w:num w:numId="25">
    <w:abstractNumId w:val="20"/>
  </w:num>
  <w:num w:numId="26">
    <w:abstractNumId w:val="10"/>
  </w:num>
  <w:num w:numId="27">
    <w:abstractNumId w:val="12"/>
  </w:num>
  <w:num w:numId="28">
    <w:abstractNumId w:val="2"/>
  </w:num>
  <w:num w:numId="29">
    <w:abstractNumId w:val="23"/>
  </w:num>
  <w:num w:numId="30">
    <w:abstractNumId w:val="27"/>
  </w:num>
  <w:num w:numId="31">
    <w:abstractNumId w:val="13"/>
  </w:num>
  <w:num w:numId="32">
    <w:abstractNumId w:val="14"/>
  </w:num>
  <w:num w:numId="33">
    <w:abstractNumId w:val="17"/>
  </w:num>
  <w:num w:numId="34">
    <w:abstractNumId w:val="28"/>
  </w:num>
  <w:num w:numId="35">
    <w:abstractNumId w:val="3"/>
  </w:num>
  <w:num w:numId="36">
    <w:abstractNumId w:val="19"/>
  </w:num>
  <w:num w:numId="37">
    <w:abstractNumId w:val="6"/>
  </w:num>
  <w:num w:numId="38">
    <w:abstractNumId w:val="4"/>
  </w:num>
  <w:num w:numId="39">
    <w:abstractNumId w:val="5"/>
  </w:num>
  <w:num w:numId="40">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5"/>
  <w:proofState w:spelling="clean" w:grammar="clean"/>
  <w:attachedTemplate r:id="rId1"/>
  <w:doNotTrackMoves/>
  <w:defaultTabStop w:val="720"/>
  <w:hyphenationZone w:val="425"/>
  <w:drawingGridHorizontalSpacing w:val="110"/>
  <w:displayHorizontalDrawingGridEvery w:val="2"/>
  <w:characterSpacingControl w:val="doNotCompress"/>
  <w:hdrShapeDefaults>
    <o:shapedefaults v:ext="edit" spidmax="4098"/>
    <o:shapelayout v:ext="edit">
      <o:idmap v:ext="edit" data="2"/>
      <o:rules v:ext="edit">
        <o:r id="V:Rule2" type="connector" idref="#AutoShape 1"/>
      </o:rules>
    </o:shapelayout>
  </w:hdrShapeDefaults>
  <w:footnotePr>
    <w:footnote w:id="-1"/>
    <w:footnote w:id="0"/>
  </w:footnotePr>
  <w:endnotePr>
    <w:endnote w:id="-1"/>
    <w:endnote w:id="0"/>
  </w:endnotePr>
  <w:compat/>
  <w:rsids>
    <w:rsidRoot w:val="009C4ABC"/>
    <w:rsid w:val="000135E0"/>
    <w:rsid w:val="00014556"/>
    <w:rsid w:val="000157D0"/>
    <w:rsid w:val="00015AC9"/>
    <w:rsid w:val="000231FF"/>
    <w:rsid w:val="0004180F"/>
    <w:rsid w:val="000562D8"/>
    <w:rsid w:val="00061941"/>
    <w:rsid w:val="000621F8"/>
    <w:rsid w:val="00064B43"/>
    <w:rsid w:val="00071421"/>
    <w:rsid w:val="00073C2C"/>
    <w:rsid w:val="000902B7"/>
    <w:rsid w:val="000907D8"/>
    <w:rsid w:val="00090A7E"/>
    <w:rsid w:val="000949C7"/>
    <w:rsid w:val="000A0804"/>
    <w:rsid w:val="000A293E"/>
    <w:rsid w:val="000B0C89"/>
    <w:rsid w:val="000B1DB6"/>
    <w:rsid w:val="000B2F4A"/>
    <w:rsid w:val="000B399C"/>
    <w:rsid w:val="000D26F3"/>
    <w:rsid w:val="000D496E"/>
    <w:rsid w:val="000D728E"/>
    <w:rsid w:val="000D7E68"/>
    <w:rsid w:val="000F3FEF"/>
    <w:rsid w:val="000F41C9"/>
    <w:rsid w:val="001127C6"/>
    <w:rsid w:val="001164E0"/>
    <w:rsid w:val="00125F9F"/>
    <w:rsid w:val="001318AB"/>
    <w:rsid w:val="001348A7"/>
    <w:rsid w:val="001405D9"/>
    <w:rsid w:val="001422BF"/>
    <w:rsid w:val="00151A1C"/>
    <w:rsid w:val="001520B9"/>
    <w:rsid w:val="00163BC6"/>
    <w:rsid w:val="00172762"/>
    <w:rsid w:val="00180F64"/>
    <w:rsid w:val="001837FB"/>
    <w:rsid w:val="00186392"/>
    <w:rsid w:val="001872CF"/>
    <w:rsid w:val="0019346A"/>
    <w:rsid w:val="00193622"/>
    <w:rsid w:val="001944E3"/>
    <w:rsid w:val="00197670"/>
    <w:rsid w:val="001A14E7"/>
    <w:rsid w:val="001A1DEC"/>
    <w:rsid w:val="001A2EF9"/>
    <w:rsid w:val="001B2CAE"/>
    <w:rsid w:val="001B32AE"/>
    <w:rsid w:val="001B66B8"/>
    <w:rsid w:val="001B7C01"/>
    <w:rsid w:val="001C0D02"/>
    <w:rsid w:val="001C74C7"/>
    <w:rsid w:val="001D672E"/>
    <w:rsid w:val="001E6370"/>
    <w:rsid w:val="001F5DC4"/>
    <w:rsid w:val="00207FA0"/>
    <w:rsid w:val="00213D4A"/>
    <w:rsid w:val="00221B3B"/>
    <w:rsid w:val="00223B20"/>
    <w:rsid w:val="00230104"/>
    <w:rsid w:val="002512D5"/>
    <w:rsid w:val="002557BF"/>
    <w:rsid w:val="00256722"/>
    <w:rsid w:val="00256DF3"/>
    <w:rsid w:val="00271507"/>
    <w:rsid w:val="00273D63"/>
    <w:rsid w:val="00276697"/>
    <w:rsid w:val="00294A76"/>
    <w:rsid w:val="002A1EB5"/>
    <w:rsid w:val="002A69CC"/>
    <w:rsid w:val="002B53B1"/>
    <w:rsid w:val="002B5AE4"/>
    <w:rsid w:val="002B5F61"/>
    <w:rsid w:val="002C25AD"/>
    <w:rsid w:val="002C4320"/>
    <w:rsid w:val="002C5792"/>
    <w:rsid w:val="002D24E5"/>
    <w:rsid w:val="002D6853"/>
    <w:rsid w:val="002D7B0B"/>
    <w:rsid w:val="002F4883"/>
    <w:rsid w:val="002F7955"/>
    <w:rsid w:val="00302754"/>
    <w:rsid w:val="0030350B"/>
    <w:rsid w:val="0031392A"/>
    <w:rsid w:val="003200B9"/>
    <w:rsid w:val="00324EC9"/>
    <w:rsid w:val="00327B43"/>
    <w:rsid w:val="00334084"/>
    <w:rsid w:val="003373CC"/>
    <w:rsid w:val="00340B74"/>
    <w:rsid w:val="00352AC2"/>
    <w:rsid w:val="0035430A"/>
    <w:rsid w:val="003578FB"/>
    <w:rsid w:val="00365E76"/>
    <w:rsid w:val="00384F1B"/>
    <w:rsid w:val="003A00C5"/>
    <w:rsid w:val="003B0DF8"/>
    <w:rsid w:val="003B0FC1"/>
    <w:rsid w:val="003B6555"/>
    <w:rsid w:val="003C2030"/>
    <w:rsid w:val="003C3D7F"/>
    <w:rsid w:val="003C5F2E"/>
    <w:rsid w:val="003D20D6"/>
    <w:rsid w:val="003D3798"/>
    <w:rsid w:val="003D5159"/>
    <w:rsid w:val="003D7366"/>
    <w:rsid w:val="003E1FC9"/>
    <w:rsid w:val="003E3FE3"/>
    <w:rsid w:val="003E478B"/>
    <w:rsid w:val="003F2ACE"/>
    <w:rsid w:val="003F4764"/>
    <w:rsid w:val="003F675A"/>
    <w:rsid w:val="003F780B"/>
    <w:rsid w:val="00400C50"/>
    <w:rsid w:val="004116BA"/>
    <w:rsid w:val="004224A2"/>
    <w:rsid w:val="00424463"/>
    <w:rsid w:val="00426A85"/>
    <w:rsid w:val="00430494"/>
    <w:rsid w:val="00431F74"/>
    <w:rsid w:val="004337E1"/>
    <w:rsid w:val="00433D5B"/>
    <w:rsid w:val="00435CE9"/>
    <w:rsid w:val="00437B74"/>
    <w:rsid w:val="00456EEF"/>
    <w:rsid w:val="00473184"/>
    <w:rsid w:val="0047602A"/>
    <w:rsid w:val="004942F9"/>
    <w:rsid w:val="004A286A"/>
    <w:rsid w:val="004B47BD"/>
    <w:rsid w:val="004C3B14"/>
    <w:rsid w:val="004D4467"/>
    <w:rsid w:val="004E26B0"/>
    <w:rsid w:val="004E3746"/>
    <w:rsid w:val="004F01F3"/>
    <w:rsid w:val="004F0B3E"/>
    <w:rsid w:val="004F1205"/>
    <w:rsid w:val="00501737"/>
    <w:rsid w:val="0050313F"/>
    <w:rsid w:val="005033F3"/>
    <w:rsid w:val="0050538E"/>
    <w:rsid w:val="00532217"/>
    <w:rsid w:val="00532D4A"/>
    <w:rsid w:val="00542F13"/>
    <w:rsid w:val="00556124"/>
    <w:rsid w:val="005611EB"/>
    <w:rsid w:val="0056316B"/>
    <w:rsid w:val="00573C6B"/>
    <w:rsid w:val="00581088"/>
    <w:rsid w:val="00596C28"/>
    <w:rsid w:val="00596C5D"/>
    <w:rsid w:val="00597B51"/>
    <w:rsid w:val="005B5A6F"/>
    <w:rsid w:val="005B71D3"/>
    <w:rsid w:val="005C13FD"/>
    <w:rsid w:val="005C3195"/>
    <w:rsid w:val="005C50F6"/>
    <w:rsid w:val="005C76F1"/>
    <w:rsid w:val="005D4FB6"/>
    <w:rsid w:val="005D5C88"/>
    <w:rsid w:val="005D7071"/>
    <w:rsid w:val="005D76F7"/>
    <w:rsid w:val="005E70AC"/>
    <w:rsid w:val="005F3E34"/>
    <w:rsid w:val="00610483"/>
    <w:rsid w:val="006545C6"/>
    <w:rsid w:val="00655B95"/>
    <w:rsid w:val="00660025"/>
    <w:rsid w:val="0066233C"/>
    <w:rsid w:val="00672995"/>
    <w:rsid w:val="00674A14"/>
    <w:rsid w:val="00677CFD"/>
    <w:rsid w:val="00680F81"/>
    <w:rsid w:val="006812A8"/>
    <w:rsid w:val="00681F8B"/>
    <w:rsid w:val="006843A5"/>
    <w:rsid w:val="00685E36"/>
    <w:rsid w:val="00695B69"/>
    <w:rsid w:val="006A1497"/>
    <w:rsid w:val="006A1C01"/>
    <w:rsid w:val="006A6566"/>
    <w:rsid w:val="006C04B8"/>
    <w:rsid w:val="006C477D"/>
    <w:rsid w:val="006C4F35"/>
    <w:rsid w:val="006D6696"/>
    <w:rsid w:val="006F0EE5"/>
    <w:rsid w:val="00710BF7"/>
    <w:rsid w:val="00711984"/>
    <w:rsid w:val="00714462"/>
    <w:rsid w:val="007213E8"/>
    <w:rsid w:val="00724510"/>
    <w:rsid w:val="007274C4"/>
    <w:rsid w:val="00731896"/>
    <w:rsid w:val="00735CF4"/>
    <w:rsid w:val="007416E4"/>
    <w:rsid w:val="00742B9C"/>
    <w:rsid w:val="00751E12"/>
    <w:rsid w:val="007531BE"/>
    <w:rsid w:val="00776692"/>
    <w:rsid w:val="007773E8"/>
    <w:rsid w:val="00783425"/>
    <w:rsid w:val="0078508A"/>
    <w:rsid w:val="007938CC"/>
    <w:rsid w:val="007963AC"/>
    <w:rsid w:val="007A39B0"/>
    <w:rsid w:val="007A4A23"/>
    <w:rsid w:val="007B3C32"/>
    <w:rsid w:val="007B3F14"/>
    <w:rsid w:val="007B6702"/>
    <w:rsid w:val="007C2447"/>
    <w:rsid w:val="007D0994"/>
    <w:rsid w:val="007D0F6E"/>
    <w:rsid w:val="007D1DE3"/>
    <w:rsid w:val="007D531D"/>
    <w:rsid w:val="007D7F04"/>
    <w:rsid w:val="007E1744"/>
    <w:rsid w:val="007F19F3"/>
    <w:rsid w:val="007F3727"/>
    <w:rsid w:val="007F47F5"/>
    <w:rsid w:val="007F5613"/>
    <w:rsid w:val="00805B34"/>
    <w:rsid w:val="00821AF4"/>
    <w:rsid w:val="00824549"/>
    <w:rsid w:val="00826F52"/>
    <w:rsid w:val="00831721"/>
    <w:rsid w:val="00834022"/>
    <w:rsid w:val="00836582"/>
    <w:rsid w:val="00836A2C"/>
    <w:rsid w:val="00845BA3"/>
    <w:rsid w:val="008516F2"/>
    <w:rsid w:val="00864C07"/>
    <w:rsid w:val="008752EC"/>
    <w:rsid w:val="00880752"/>
    <w:rsid w:val="0088569C"/>
    <w:rsid w:val="00893CBA"/>
    <w:rsid w:val="008A275C"/>
    <w:rsid w:val="008A3139"/>
    <w:rsid w:val="008B38D0"/>
    <w:rsid w:val="008C7901"/>
    <w:rsid w:val="008D285B"/>
    <w:rsid w:val="008D4FF4"/>
    <w:rsid w:val="008F3FCF"/>
    <w:rsid w:val="00901046"/>
    <w:rsid w:val="00904F59"/>
    <w:rsid w:val="009112B7"/>
    <w:rsid w:val="00911C16"/>
    <w:rsid w:val="009259C5"/>
    <w:rsid w:val="009266F0"/>
    <w:rsid w:val="009335FE"/>
    <w:rsid w:val="00933990"/>
    <w:rsid w:val="0093598C"/>
    <w:rsid w:val="00937C88"/>
    <w:rsid w:val="009414F4"/>
    <w:rsid w:val="00941893"/>
    <w:rsid w:val="00952A04"/>
    <w:rsid w:val="00952C4C"/>
    <w:rsid w:val="00963AAB"/>
    <w:rsid w:val="0098749D"/>
    <w:rsid w:val="00993179"/>
    <w:rsid w:val="009A522E"/>
    <w:rsid w:val="009B4D4B"/>
    <w:rsid w:val="009C4ABC"/>
    <w:rsid w:val="009C4C40"/>
    <w:rsid w:val="009D1B1C"/>
    <w:rsid w:val="009D6BC2"/>
    <w:rsid w:val="009E0F24"/>
    <w:rsid w:val="009E1145"/>
    <w:rsid w:val="009F01B7"/>
    <w:rsid w:val="00A077AD"/>
    <w:rsid w:val="00A145AC"/>
    <w:rsid w:val="00A24313"/>
    <w:rsid w:val="00A2588A"/>
    <w:rsid w:val="00A31094"/>
    <w:rsid w:val="00A33647"/>
    <w:rsid w:val="00A535C8"/>
    <w:rsid w:val="00A611F5"/>
    <w:rsid w:val="00A619F3"/>
    <w:rsid w:val="00A63E1B"/>
    <w:rsid w:val="00A6661C"/>
    <w:rsid w:val="00A71917"/>
    <w:rsid w:val="00A75226"/>
    <w:rsid w:val="00A76B0F"/>
    <w:rsid w:val="00A81357"/>
    <w:rsid w:val="00A8423B"/>
    <w:rsid w:val="00A84AA8"/>
    <w:rsid w:val="00A911CC"/>
    <w:rsid w:val="00A915DE"/>
    <w:rsid w:val="00AA7435"/>
    <w:rsid w:val="00AB0192"/>
    <w:rsid w:val="00AC1568"/>
    <w:rsid w:val="00AD237A"/>
    <w:rsid w:val="00AD75C0"/>
    <w:rsid w:val="00AF0D78"/>
    <w:rsid w:val="00AF0F37"/>
    <w:rsid w:val="00AF3781"/>
    <w:rsid w:val="00AF38B0"/>
    <w:rsid w:val="00AF46A8"/>
    <w:rsid w:val="00B04C09"/>
    <w:rsid w:val="00B119D2"/>
    <w:rsid w:val="00B1667F"/>
    <w:rsid w:val="00B16B68"/>
    <w:rsid w:val="00B35282"/>
    <w:rsid w:val="00B42685"/>
    <w:rsid w:val="00B44F5B"/>
    <w:rsid w:val="00B509BD"/>
    <w:rsid w:val="00B60CEB"/>
    <w:rsid w:val="00B61900"/>
    <w:rsid w:val="00B61C2D"/>
    <w:rsid w:val="00B63956"/>
    <w:rsid w:val="00B6457F"/>
    <w:rsid w:val="00B673C4"/>
    <w:rsid w:val="00B87CE9"/>
    <w:rsid w:val="00B93A18"/>
    <w:rsid w:val="00B96031"/>
    <w:rsid w:val="00BA1174"/>
    <w:rsid w:val="00BA7F92"/>
    <w:rsid w:val="00BB4E07"/>
    <w:rsid w:val="00BB5DBC"/>
    <w:rsid w:val="00BB61BC"/>
    <w:rsid w:val="00BB673B"/>
    <w:rsid w:val="00BC01D6"/>
    <w:rsid w:val="00BC1A13"/>
    <w:rsid w:val="00BC72F0"/>
    <w:rsid w:val="00BC7AB0"/>
    <w:rsid w:val="00BD3CB4"/>
    <w:rsid w:val="00BE1B7D"/>
    <w:rsid w:val="00BF03DD"/>
    <w:rsid w:val="00C025AA"/>
    <w:rsid w:val="00C04F12"/>
    <w:rsid w:val="00C075E5"/>
    <w:rsid w:val="00C136C2"/>
    <w:rsid w:val="00C13DA8"/>
    <w:rsid w:val="00C27665"/>
    <w:rsid w:val="00C34511"/>
    <w:rsid w:val="00C34BA4"/>
    <w:rsid w:val="00C35575"/>
    <w:rsid w:val="00C443BB"/>
    <w:rsid w:val="00C50CF0"/>
    <w:rsid w:val="00C50DBD"/>
    <w:rsid w:val="00C51034"/>
    <w:rsid w:val="00C5581C"/>
    <w:rsid w:val="00C64A53"/>
    <w:rsid w:val="00C759BA"/>
    <w:rsid w:val="00C76265"/>
    <w:rsid w:val="00C84130"/>
    <w:rsid w:val="00C937A0"/>
    <w:rsid w:val="00C95200"/>
    <w:rsid w:val="00CA0A7A"/>
    <w:rsid w:val="00CA38D1"/>
    <w:rsid w:val="00CB0F15"/>
    <w:rsid w:val="00CB17DE"/>
    <w:rsid w:val="00CB1D67"/>
    <w:rsid w:val="00CB7629"/>
    <w:rsid w:val="00CC318F"/>
    <w:rsid w:val="00CC6436"/>
    <w:rsid w:val="00CC7B13"/>
    <w:rsid w:val="00CD7979"/>
    <w:rsid w:val="00CE7AE1"/>
    <w:rsid w:val="00CF37E6"/>
    <w:rsid w:val="00CF423F"/>
    <w:rsid w:val="00CF44B7"/>
    <w:rsid w:val="00D02741"/>
    <w:rsid w:val="00D254E8"/>
    <w:rsid w:val="00D267D4"/>
    <w:rsid w:val="00D345F1"/>
    <w:rsid w:val="00D35E3A"/>
    <w:rsid w:val="00D37C3C"/>
    <w:rsid w:val="00D41B43"/>
    <w:rsid w:val="00D43E5D"/>
    <w:rsid w:val="00D4581F"/>
    <w:rsid w:val="00D549FD"/>
    <w:rsid w:val="00D56A91"/>
    <w:rsid w:val="00D647F1"/>
    <w:rsid w:val="00D750AC"/>
    <w:rsid w:val="00D844DC"/>
    <w:rsid w:val="00D9313F"/>
    <w:rsid w:val="00D93DE5"/>
    <w:rsid w:val="00D94E62"/>
    <w:rsid w:val="00DA48D4"/>
    <w:rsid w:val="00DB0D95"/>
    <w:rsid w:val="00DB45AC"/>
    <w:rsid w:val="00DB4C93"/>
    <w:rsid w:val="00DC0756"/>
    <w:rsid w:val="00DC3FA8"/>
    <w:rsid w:val="00DD0507"/>
    <w:rsid w:val="00DD0999"/>
    <w:rsid w:val="00DD0E19"/>
    <w:rsid w:val="00DE0474"/>
    <w:rsid w:val="00DF0850"/>
    <w:rsid w:val="00DF3591"/>
    <w:rsid w:val="00DF461C"/>
    <w:rsid w:val="00E03CD4"/>
    <w:rsid w:val="00E1029C"/>
    <w:rsid w:val="00E1642F"/>
    <w:rsid w:val="00E26695"/>
    <w:rsid w:val="00E4127F"/>
    <w:rsid w:val="00E426B8"/>
    <w:rsid w:val="00E42EBA"/>
    <w:rsid w:val="00E50ADF"/>
    <w:rsid w:val="00E54F46"/>
    <w:rsid w:val="00E56A9B"/>
    <w:rsid w:val="00E70550"/>
    <w:rsid w:val="00E70F73"/>
    <w:rsid w:val="00E8219A"/>
    <w:rsid w:val="00E82608"/>
    <w:rsid w:val="00E90D1E"/>
    <w:rsid w:val="00E90EF6"/>
    <w:rsid w:val="00EA369E"/>
    <w:rsid w:val="00EC1990"/>
    <w:rsid w:val="00EC5A71"/>
    <w:rsid w:val="00ED31B8"/>
    <w:rsid w:val="00EE0E09"/>
    <w:rsid w:val="00EE1944"/>
    <w:rsid w:val="00EE22BF"/>
    <w:rsid w:val="00EE3078"/>
    <w:rsid w:val="00EF4F5F"/>
    <w:rsid w:val="00F06C58"/>
    <w:rsid w:val="00F16B05"/>
    <w:rsid w:val="00F24573"/>
    <w:rsid w:val="00F25D62"/>
    <w:rsid w:val="00F30D2E"/>
    <w:rsid w:val="00F32EBF"/>
    <w:rsid w:val="00F33902"/>
    <w:rsid w:val="00F430F5"/>
    <w:rsid w:val="00F510FB"/>
    <w:rsid w:val="00F53287"/>
    <w:rsid w:val="00F6164E"/>
    <w:rsid w:val="00F6221C"/>
    <w:rsid w:val="00F62F2A"/>
    <w:rsid w:val="00F67D89"/>
    <w:rsid w:val="00F76E7B"/>
    <w:rsid w:val="00F773CA"/>
    <w:rsid w:val="00F8296E"/>
    <w:rsid w:val="00F82DE9"/>
    <w:rsid w:val="00F832ED"/>
    <w:rsid w:val="00F90A5C"/>
    <w:rsid w:val="00F91309"/>
    <w:rsid w:val="00F93446"/>
    <w:rsid w:val="00F956A3"/>
    <w:rsid w:val="00FA667C"/>
    <w:rsid w:val="00FB3547"/>
    <w:rsid w:val="00FB5833"/>
    <w:rsid w:val="00FC1377"/>
    <w:rsid w:val="00FC2A18"/>
    <w:rsid w:val="00FC67BE"/>
    <w:rsid w:val="00FD1C50"/>
    <w:rsid w:val="00FD27CA"/>
    <w:rsid w:val="00FE043D"/>
    <w:rsid w:val="00FF3B64"/>
  </w:rsids>
  <m:mathPr>
    <m:mathFont m:val="Cambria Math"/>
    <m:brkBin m:val="before"/>
    <m:brkBinSub m:val="--"/>
    <m:smallFrac/>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lsdException w:name="heading 5" w:uiPriority="9"/>
    <w:lsdException w:name="heading 6" w:uiPriority="9"/>
    <w:lsdException w:name="heading 7" w:uiPriority="9"/>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5DC4"/>
    <w:pPr>
      <w:jc w:val="both"/>
    </w:pPr>
  </w:style>
  <w:style w:type="paragraph" w:styleId="Heading1">
    <w:name w:val="heading 1"/>
    <w:basedOn w:val="Normal"/>
    <w:next w:val="Normal"/>
    <w:link w:val="Heading1Char"/>
    <w:uiPriority w:val="9"/>
    <w:qFormat/>
    <w:rsid w:val="00E1642F"/>
    <w:pPr>
      <w:keepNext/>
      <w:keepLines/>
      <w:numPr>
        <w:numId w:val="13"/>
      </w:numPr>
      <w:spacing w:before="480" w:after="0"/>
      <w:outlineLvl w:val="0"/>
    </w:pPr>
    <w:rPr>
      <w:rFonts w:asciiTheme="majorHAnsi" w:eastAsiaTheme="majorEastAsia" w:hAnsiTheme="majorHAnsi" w:cstheme="majorBidi"/>
      <w:b/>
      <w:bCs/>
      <w:color w:val="44697D" w:themeColor="text2"/>
      <w:sz w:val="32"/>
      <w:szCs w:val="28"/>
    </w:rPr>
  </w:style>
  <w:style w:type="paragraph" w:styleId="Heading2">
    <w:name w:val="heading 2"/>
    <w:basedOn w:val="Normal"/>
    <w:next w:val="Normal"/>
    <w:link w:val="Heading2Char"/>
    <w:uiPriority w:val="9"/>
    <w:unhideWhenUsed/>
    <w:qFormat/>
    <w:rsid w:val="00DD0507"/>
    <w:pPr>
      <w:keepNext/>
      <w:keepLines/>
      <w:numPr>
        <w:ilvl w:val="1"/>
        <w:numId w:val="13"/>
      </w:numPr>
      <w:spacing w:before="200" w:after="0"/>
      <w:outlineLvl w:val="1"/>
    </w:pPr>
    <w:rPr>
      <w:rFonts w:asciiTheme="majorHAnsi" w:eastAsiaTheme="majorEastAsia" w:hAnsiTheme="majorHAnsi" w:cstheme="majorBidi"/>
      <w:b/>
      <w:bCs/>
      <w:color w:val="44697D" w:themeColor="text2"/>
      <w:sz w:val="26"/>
      <w:szCs w:val="26"/>
    </w:rPr>
  </w:style>
  <w:style w:type="paragraph" w:styleId="Heading3">
    <w:name w:val="heading 3"/>
    <w:basedOn w:val="Normal"/>
    <w:next w:val="Normal"/>
    <w:link w:val="Heading3Char"/>
    <w:uiPriority w:val="9"/>
    <w:unhideWhenUsed/>
    <w:qFormat/>
    <w:rsid w:val="00EE0E09"/>
    <w:pPr>
      <w:keepNext/>
      <w:keepLines/>
      <w:numPr>
        <w:ilvl w:val="2"/>
        <w:numId w:val="13"/>
      </w:numPr>
      <w:spacing w:before="200" w:after="0"/>
      <w:outlineLvl w:val="2"/>
    </w:pPr>
    <w:rPr>
      <w:rFonts w:asciiTheme="majorHAnsi" w:eastAsiaTheme="majorEastAsia" w:hAnsiTheme="majorHAnsi" w:cstheme="majorBidi"/>
      <w:b/>
      <w:bCs/>
      <w:color w:val="44697D" w:themeColor="text2"/>
    </w:rPr>
  </w:style>
  <w:style w:type="paragraph" w:styleId="Heading4">
    <w:name w:val="heading 4"/>
    <w:basedOn w:val="Normal"/>
    <w:next w:val="Normal"/>
    <w:link w:val="Heading4Char"/>
    <w:uiPriority w:val="9"/>
    <w:unhideWhenUsed/>
    <w:rsid w:val="004F0B3E"/>
    <w:pPr>
      <w:keepNext/>
      <w:keepLines/>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unhideWhenUsed/>
    <w:rsid w:val="001F5DC4"/>
    <w:pPr>
      <w:keepNext/>
      <w:keepLines/>
      <w:spacing w:before="200" w:after="0"/>
      <w:outlineLvl w:val="4"/>
    </w:pPr>
    <w:rPr>
      <w:rFonts w:asciiTheme="majorHAnsi" w:eastAsiaTheme="majorEastAsia" w:hAnsiTheme="majorHAnsi" w:cstheme="majorBidi"/>
      <w:color w:val="5E6A00" w:themeColor="accent1" w:themeShade="7F"/>
    </w:rPr>
  </w:style>
  <w:style w:type="paragraph" w:styleId="Heading6">
    <w:name w:val="heading 6"/>
    <w:basedOn w:val="Normal"/>
    <w:next w:val="Normal"/>
    <w:link w:val="Heading6Char"/>
    <w:uiPriority w:val="9"/>
    <w:unhideWhenUsed/>
    <w:rsid w:val="001F5DC4"/>
    <w:pPr>
      <w:keepNext/>
      <w:keepLines/>
      <w:spacing w:before="200" w:after="0"/>
      <w:outlineLvl w:val="5"/>
    </w:pPr>
    <w:rPr>
      <w:rFonts w:asciiTheme="majorHAnsi" w:eastAsiaTheme="majorEastAsia" w:hAnsiTheme="majorHAnsi" w:cstheme="majorBidi"/>
      <w:i/>
      <w:iCs/>
      <w:color w:val="5E6A0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24463"/>
    <w:rPr>
      <w:rFonts w:asciiTheme="majorHAnsi" w:eastAsiaTheme="majorEastAsia" w:hAnsiTheme="majorHAnsi" w:cstheme="majorBidi"/>
      <w:b/>
      <w:bCs/>
      <w:color w:val="44697D" w:themeColor="text2"/>
      <w:sz w:val="26"/>
      <w:szCs w:val="26"/>
    </w:rPr>
  </w:style>
  <w:style w:type="character" w:customStyle="1" w:styleId="Heading1Char">
    <w:name w:val="Heading 1 Char"/>
    <w:basedOn w:val="DefaultParagraphFont"/>
    <w:link w:val="Heading1"/>
    <w:uiPriority w:val="9"/>
    <w:rsid w:val="00E1642F"/>
    <w:rPr>
      <w:rFonts w:asciiTheme="majorHAnsi" w:eastAsiaTheme="majorEastAsia" w:hAnsiTheme="majorHAnsi" w:cstheme="majorBidi"/>
      <w:b/>
      <w:bCs/>
      <w:color w:val="44697D" w:themeColor="text2"/>
      <w:sz w:val="32"/>
      <w:szCs w:val="28"/>
    </w:rPr>
  </w:style>
  <w:style w:type="character" w:customStyle="1" w:styleId="Heading3Char">
    <w:name w:val="Heading 3 Char"/>
    <w:basedOn w:val="DefaultParagraphFont"/>
    <w:link w:val="Heading3"/>
    <w:uiPriority w:val="9"/>
    <w:rsid w:val="00EE0E09"/>
    <w:rPr>
      <w:rFonts w:asciiTheme="majorHAnsi" w:eastAsiaTheme="majorEastAsia" w:hAnsiTheme="majorHAnsi" w:cstheme="majorBidi"/>
      <w:b/>
      <w:bCs/>
      <w:color w:val="44697D" w:themeColor="text2"/>
    </w:rPr>
  </w:style>
  <w:style w:type="character" w:customStyle="1" w:styleId="Heading4Char">
    <w:name w:val="Heading 4 Char"/>
    <w:basedOn w:val="DefaultParagraphFont"/>
    <w:link w:val="Heading4"/>
    <w:uiPriority w:val="9"/>
    <w:rsid w:val="004F0B3E"/>
    <w:rPr>
      <w:rFonts w:asciiTheme="majorHAnsi" w:eastAsiaTheme="majorEastAsia" w:hAnsiTheme="majorHAnsi" w:cstheme="majorBidi"/>
      <w:b/>
      <w:bCs/>
      <w:i/>
      <w:iCs/>
      <w:color w:val="000000" w:themeColor="text1"/>
    </w:rPr>
  </w:style>
  <w:style w:type="paragraph" w:styleId="Title">
    <w:name w:val="Title"/>
    <w:basedOn w:val="Normal"/>
    <w:next w:val="Normal"/>
    <w:link w:val="TitleChar"/>
    <w:uiPriority w:val="10"/>
    <w:qFormat/>
    <w:rsid w:val="001F5DC4"/>
    <w:pPr>
      <w:pBdr>
        <w:bottom w:val="single" w:sz="8" w:space="4" w:color="BED600" w:themeColor="accent1"/>
      </w:pBdr>
      <w:spacing w:after="300" w:line="240" w:lineRule="auto"/>
      <w:contextualSpacing/>
    </w:pPr>
    <w:rPr>
      <w:rFonts w:asciiTheme="majorHAnsi" w:eastAsiaTheme="majorEastAsia" w:hAnsiTheme="majorHAnsi" w:cstheme="majorBidi"/>
      <w:color w:val="44697D" w:themeColor="text2"/>
      <w:spacing w:val="5"/>
      <w:kern w:val="28"/>
      <w:sz w:val="52"/>
      <w:szCs w:val="52"/>
    </w:rPr>
  </w:style>
  <w:style w:type="character" w:customStyle="1" w:styleId="TitleChar">
    <w:name w:val="Title Char"/>
    <w:basedOn w:val="DefaultParagraphFont"/>
    <w:link w:val="Title"/>
    <w:uiPriority w:val="10"/>
    <w:rsid w:val="001F5DC4"/>
    <w:rPr>
      <w:rFonts w:asciiTheme="majorHAnsi" w:eastAsiaTheme="majorEastAsia" w:hAnsiTheme="majorHAnsi" w:cstheme="majorBidi"/>
      <w:color w:val="44697D" w:themeColor="text2"/>
      <w:spacing w:val="5"/>
      <w:kern w:val="28"/>
      <w:sz w:val="52"/>
      <w:szCs w:val="52"/>
    </w:rPr>
  </w:style>
  <w:style w:type="paragraph" w:styleId="Subtitle">
    <w:name w:val="Subtitle"/>
    <w:basedOn w:val="Normal"/>
    <w:next w:val="Normal"/>
    <w:link w:val="SubtitleChar"/>
    <w:uiPriority w:val="11"/>
    <w:qFormat/>
    <w:rsid w:val="001F5DC4"/>
    <w:pPr>
      <w:numPr>
        <w:ilvl w:val="1"/>
      </w:numPr>
    </w:pPr>
    <w:rPr>
      <w:rFonts w:asciiTheme="majorHAnsi" w:eastAsiaTheme="majorEastAsia" w:hAnsiTheme="majorHAnsi" w:cstheme="majorBidi"/>
      <w:i/>
      <w:iCs/>
      <w:color w:val="44697D" w:themeColor="text2"/>
      <w:spacing w:val="15"/>
      <w:sz w:val="24"/>
      <w:szCs w:val="24"/>
    </w:rPr>
  </w:style>
  <w:style w:type="character" w:customStyle="1" w:styleId="SubtitleChar">
    <w:name w:val="Subtitle Char"/>
    <w:basedOn w:val="DefaultParagraphFont"/>
    <w:link w:val="Subtitle"/>
    <w:uiPriority w:val="11"/>
    <w:rsid w:val="001F5DC4"/>
    <w:rPr>
      <w:rFonts w:asciiTheme="majorHAnsi" w:eastAsiaTheme="majorEastAsia" w:hAnsiTheme="majorHAnsi" w:cstheme="majorBidi"/>
      <w:i/>
      <w:iCs/>
      <w:color w:val="44697D" w:themeColor="text2"/>
      <w:spacing w:val="15"/>
      <w:sz w:val="24"/>
      <w:szCs w:val="24"/>
    </w:rPr>
  </w:style>
  <w:style w:type="character" w:styleId="IntenseEmphasis">
    <w:name w:val="Intense Emphasis"/>
    <w:basedOn w:val="DefaultParagraphFont"/>
    <w:uiPriority w:val="21"/>
    <w:qFormat/>
    <w:rsid w:val="001F5DC4"/>
    <w:rPr>
      <w:rFonts w:asciiTheme="minorHAnsi" w:hAnsiTheme="minorHAnsi"/>
      <w:b/>
      <w:bCs/>
      <w:i/>
      <w:iCs/>
      <w:color w:val="44697D" w:themeColor="text2"/>
    </w:rPr>
  </w:style>
  <w:style w:type="character" w:styleId="Emphasis">
    <w:name w:val="Emphasis"/>
    <w:basedOn w:val="DefaultParagraphFont"/>
    <w:uiPriority w:val="20"/>
    <w:qFormat/>
    <w:rsid w:val="001F5DC4"/>
    <w:rPr>
      <w:rFonts w:asciiTheme="minorHAnsi" w:hAnsiTheme="minorHAnsi"/>
      <w:i/>
      <w:iCs/>
    </w:rPr>
  </w:style>
  <w:style w:type="paragraph" w:styleId="IntenseQuote">
    <w:name w:val="Intense Quote"/>
    <w:basedOn w:val="Normal"/>
    <w:next w:val="Normal"/>
    <w:link w:val="IntenseQuoteChar"/>
    <w:uiPriority w:val="30"/>
    <w:qFormat/>
    <w:rsid w:val="001F5DC4"/>
    <w:pPr>
      <w:pBdr>
        <w:bottom w:val="single" w:sz="4" w:space="4" w:color="BED600" w:themeColor="accent1"/>
      </w:pBdr>
      <w:spacing w:before="200" w:after="280"/>
      <w:ind w:left="936" w:right="936"/>
    </w:pPr>
    <w:rPr>
      <w:b/>
      <w:bCs/>
      <w:i/>
      <w:iCs/>
      <w:color w:val="44697D" w:themeColor="text2"/>
    </w:rPr>
  </w:style>
  <w:style w:type="character" w:customStyle="1" w:styleId="IntenseQuoteChar">
    <w:name w:val="Intense Quote Char"/>
    <w:basedOn w:val="DefaultParagraphFont"/>
    <w:link w:val="IntenseQuote"/>
    <w:uiPriority w:val="30"/>
    <w:rsid w:val="001F5DC4"/>
    <w:rPr>
      <w:b/>
      <w:bCs/>
      <w:i/>
      <w:iCs/>
      <w:color w:val="44697D" w:themeColor="text2"/>
    </w:rPr>
  </w:style>
  <w:style w:type="character" w:customStyle="1" w:styleId="Heading5Char">
    <w:name w:val="Heading 5 Char"/>
    <w:basedOn w:val="DefaultParagraphFont"/>
    <w:link w:val="Heading5"/>
    <w:uiPriority w:val="9"/>
    <w:rsid w:val="001F5DC4"/>
    <w:rPr>
      <w:rFonts w:asciiTheme="majorHAnsi" w:eastAsiaTheme="majorEastAsia" w:hAnsiTheme="majorHAnsi" w:cstheme="majorBidi"/>
      <w:color w:val="5E6A00" w:themeColor="accent1" w:themeShade="7F"/>
    </w:rPr>
  </w:style>
  <w:style w:type="character" w:customStyle="1" w:styleId="Heading6Char">
    <w:name w:val="Heading 6 Char"/>
    <w:basedOn w:val="DefaultParagraphFont"/>
    <w:link w:val="Heading6"/>
    <w:uiPriority w:val="9"/>
    <w:rsid w:val="001F5DC4"/>
    <w:rPr>
      <w:rFonts w:asciiTheme="majorHAnsi" w:eastAsiaTheme="majorEastAsia" w:hAnsiTheme="majorHAnsi" w:cstheme="majorBidi"/>
      <w:i/>
      <w:iCs/>
      <w:color w:val="5E6A00" w:themeColor="accent1" w:themeShade="7F"/>
    </w:rPr>
  </w:style>
  <w:style w:type="paragraph" w:styleId="Header">
    <w:name w:val="header"/>
    <w:basedOn w:val="Normal"/>
    <w:link w:val="HeaderChar"/>
    <w:uiPriority w:val="99"/>
    <w:unhideWhenUsed/>
    <w:rsid w:val="00C025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C025AA"/>
  </w:style>
  <w:style w:type="paragraph" w:styleId="Footer">
    <w:name w:val="footer"/>
    <w:basedOn w:val="Normal"/>
    <w:link w:val="FooterChar"/>
    <w:uiPriority w:val="99"/>
    <w:unhideWhenUsed/>
    <w:rsid w:val="00C025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C025AA"/>
  </w:style>
  <w:style w:type="table" w:styleId="TableGrid">
    <w:name w:val="Table Grid"/>
    <w:basedOn w:val="TableNormal"/>
    <w:uiPriority w:val="59"/>
    <w:rsid w:val="00C025A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Spacing">
    <w:name w:val="No Spacing"/>
    <w:link w:val="NoSpacingChar"/>
    <w:uiPriority w:val="1"/>
    <w:qFormat/>
    <w:rsid w:val="0066233C"/>
    <w:pPr>
      <w:spacing w:after="0" w:line="240" w:lineRule="auto"/>
    </w:pPr>
    <w:rPr>
      <w:rFonts w:eastAsiaTheme="minorEastAsia"/>
    </w:rPr>
  </w:style>
  <w:style w:type="character" w:customStyle="1" w:styleId="NoSpacingChar">
    <w:name w:val="No Spacing Char"/>
    <w:basedOn w:val="DefaultParagraphFont"/>
    <w:link w:val="NoSpacing"/>
    <w:uiPriority w:val="1"/>
    <w:rsid w:val="0066233C"/>
    <w:rPr>
      <w:rFonts w:eastAsiaTheme="minorEastAsia"/>
    </w:rPr>
  </w:style>
  <w:style w:type="paragraph" w:styleId="BalloonText">
    <w:name w:val="Balloon Text"/>
    <w:basedOn w:val="Normal"/>
    <w:link w:val="BalloonTextChar"/>
    <w:uiPriority w:val="99"/>
    <w:semiHidden/>
    <w:unhideWhenUsed/>
    <w:rsid w:val="0066233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233C"/>
    <w:rPr>
      <w:rFonts w:ascii="Tahoma" w:hAnsi="Tahoma" w:cs="Tahoma"/>
      <w:sz w:val="16"/>
      <w:szCs w:val="16"/>
    </w:rPr>
  </w:style>
  <w:style w:type="paragraph" w:styleId="ListParagraph">
    <w:name w:val="List Paragraph"/>
    <w:basedOn w:val="Normal"/>
    <w:uiPriority w:val="34"/>
    <w:qFormat/>
    <w:rsid w:val="0050313F"/>
    <w:pPr>
      <w:ind w:left="720"/>
      <w:contextualSpacing/>
    </w:pPr>
  </w:style>
  <w:style w:type="character" w:styleId="Hyperlink">
    <w:name w:val="Hyperlink"/>
    <w:basedOn w:val="DefaultParagraphFont"/>
    <w:uiPriority w:val="99"/>
    <w:unhideWhenUsed/>
    <w:rsid w:val="00E1642F"/>
    <w:rPr>
      <w:color w:val="99CCFF" w:themeColor="hyperlink"/>
      <w:u w:val="single"/>
    </w:rPr>
  </w:style>
  <w:style w:type="paragraph" w:styleId="TOC1">
    <w:name w:val="toc 1"/>
    <w:basedOn w:val="Normal"/>
    <w:next w:val="Normal"/>
    <w:autoRedefine/>
    <w:uiPriority w:val="39"/>
    <w:unhideWhenUsed/>
    <w:qFormat/>
    <w:rsid w:val="00E1642F"/>
    <w:pPr>
      <w:spacing w:after="100"/>
    </w:pPr>
    <w:rPr>
      <w:color w:val="44697D" w:themeColor="text2"/>
    </w:rPr>
  </w:style>
  <w:style w:type="paragraph" w:styleId="TOC2">
    <w:name w:val="toc 2"/>
    <w:basedOn w:val="Normal"/>
    <w:next w:val="Normal"/>
    <w:autoRedefine/>
    <w:uiPriority w:val="39"/>
    <w:unhideWhenUsed/>
    <w:qFormat/>
    <w:rsid w:val="00E1642F"/>
    <w:pPr>
      <w:spacing w:after="100"/>
      <w:ind w:left="220"/>
    </w:pPr>
    <w:rPr>
      <w:color w:val="44697D" w:themeColor="text2"/>
    </w:rPr>
  </w:style>
  <w:style w:type="paragraph" w:styleId="TOC3">
    <w:name w:val="toc 3"/>
    <w:basedOn w:val="Normal"/>
    <w:next w:val="Normal"/>
    <w:autoRedefine/>
    <w:uiPriority w:val="39"/>
    <w:unhideWhenUsed/>
    <w:qFormat/>
    <w:rsid w:val="00EE0E09"/>
    <w:pPr>
      <w:spacing w:after="100"/>
      <w:ind w:left="440"/>
    </w:pPr>
    <w:rPr>
      <w:color w:val="44697D" w:themeColor="text2"/>
    </w:rPr>
  </w:style>
  <w:style w:type="table" w:styleId="LightList-Accent3">
    <w:name w:val="Light List Accent 3"/>
    <w:basedOn w:val="TableNormal"/>
    <w:uiPriority w:val="61"/>
    <w:rsid w:val="00783425"/>
    <w:pPr>
      <w:spacing w:after="0" w:line="240" w:lineRule="auto"/>
    </w:pPr>
    <w:tblPr>
      <w:tblStyleRowBandSize w:val="1"/>
      <w:tblStyleColBandSize w:val="1"/>
      <w:tblInd w:w="0" w:type="dxa"/>
      <w:tblBorders>
        <w:top w:val="single" w:sz="8" w:space="0" w:color="0081A3" w:themeColor="accent3"/>
        <w:left w:val="single" w:sz="8" w:space="0" w:color="0081A3" w:themeColor="accent3"/>
        <w:bottom w:val="single" w:sz="8" w:space="0" w:color="0081A3" w:themeColor="accent3"/>
        <w:right w:val="single" w:sz="8" w:space="0" w:color="0081A3"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81A3" w:themeFill="accent3"/>
      </w:tcPr>
    </w:tblStylePr>
    <w:tblStylePr w:type="lastRow">
      <w:pPr>
        <w:spacing w:before="0" w:after="0" w:line="240" w:lineRule="auto"/>
      </w:pPr>
      <w:rPr>
        <w:b/>
        <w:bCs/>
      </w:rPr>
      <w:tblPr/>
      <w:tcPr>
        <w:tcBorders>
          <w:top w:val="double" w:sz="6" w:space="0" w:color="0081A3" w:themeColor="accent3"/>
          <w:left w:val="single" w:sz="8" w:space="0" w:color="0081A3" w:themeColor="accent3"/>
          <w:bottom w:val="single" w:sz="8" w:space="0" w:color="0081A3" w:themeColor="accent3"/>
          <w:right w:val="single" w:sz="8" w:space="0" w:color="0081A3" w:themeColor="accent3"/>
        </w:tcBorders>
      </w:tcPr>
    </w:tblStylePr>
    <w:tblStylePr w:type="firstCol">
      <w:rPr>
        <w:b/>
        <w:bCs/>
      </w:rPr>
    </w:tblStylePr>
    <w:tblStylePr w:type="lastCol">
      <w:rPr>
        <w:b/>
        <w:bCs/>
      </w:rPr>
    </w:tblStylePr>
    <w:tblStylePr w:type="band1Vert">
      <w:tblPr/>
      <w:tcPr>
        <w:tcBorders>
          <w:top w:val="single" w:sz="8" w:space="0" w:color="0081A3" w:themeColor="accent3"/>
          <w:left w:val="single" w:sz="8" w:space="0" w:color="0081A3" w:themeColor="accent3"/>
          <w:bottom w:val="single" w:sz="8" w:space="0" w:color="0081A3" w:themeColor="accent3"/>
          <w:right w:val="single" w:sz="8" w:space="0" w:color="0081A3" w:themeColor="accent3"/>
        </w:tcBorders>
      </w:tcPr>
    </w:tblStylePr>
    <w:tblStylePr w:type="band1Horz">
      <w:tblPr/>
      <w:tcPr>
        <w:tcBorders>
          <w:top w:val="single" w:sz="8" w:space="0" w:color="0081A3" w:themeColor="accent3"/>
          <w:left w:val="single" w:sz="8" w:space="0" w:color="0081A3" w:themeColor="accent3"/>
          <w:bottom w:val="single" w:sz="8" w:space="0" w:color="0081A3" w:themeColor="accent3"/>
          <w:right w:val="single" w:sz="8" w:space="0" w:color="0081A3" w:themeColor="accent3"/>
        </w:tcBorders>
      </w:tcPr>
    </w:tblStylePr>
  </w:style>
  <w:style w:type="paragraph" w:styleId="TOCHeading">
    <w:name w:val="TOC Heading"/>
    <w:basedOn w:val="Heading1"/>
    <w:next w:val="Normal"/>
    <w:uiPriority w:val="39"/>
    <w:unhideWhenUsed/>
    <w:qFormat/>
    <w:rsid w:val="00904F59"/>
    <w:pPr>
      <w:numPr>
        <w:numId w:val="0"/>
      </w:numPr>
      <w:jc w:val="left"/>
      <w:outlineLvl w:val="9"/>
    </w:pPr>
    <w:rPr>
      <w:sz w:val="28"/>
    </w:rPr>
  </w:style>
  <w:style w:type="paragraph" w:styleId="NormalWeb">
    <w:name w:val="Normal (Web)"/>
    <w:basedOn w:val="Normal"/>
    <w:uiPriority w:val="99"/>
    <w:unhideWhenUsed/>
    <w:rsid w:val="00EC1990"/>
    <w:pPr>
      <w:spacing w:before="100" w:beforeAutospacing="1" w:after="100" w:afterAutospacing="1" w:line="240" w:lineRule="auto"/>
      <w:jc w:val="left"/>
    </w:pPr>
    <w:rPr>
      <w:rFonts w:ascii="Times New Roman" w:eastAsia="Times New Roman" w:hAnsi="Times New Roman" w:cs="Times New Roman"/>
      <w:sz w:val="24"/>
      <w:szCs w:val="24"/>
      <w:lang w:val="nb-NO" w:eastAsia="nb-NO"/>
    </w:rPr>
  </w:style>
  <w:style w:type="paragraph" w:styleId="Caption">
    <w:name w:val="caption"/>
    <w:basedOn w:val="Normal"/>
    <w:next w:val="Normal"/>
    <w:uiPriority w:val="35"/>
    <w:unhideWhenUsed/>
    <w:qFormat/>
    <w:rsid w:val="00F6164E"/>
    <w:pPr>
      <w:spacing w:line="240" w:lineRule="auto"/>
    </w:pPr>
    <w:rPr>
      <w:b/>
      <w:bCs/>
      <w:color w:val="BED600" w:themeColor="accent1"/>
      <w:sz w:val="18"/>
      <w:szCs w:val="18"/>
    </w:rPr>
  </w:style>
  <w:style w:type="paragraph" w:styleId="Revision">
    <w:name w:val="Revision"/>
    <w:hidden/>
    <w:uiPriority w:val="99"/>
    <w:semiHidden/>
    <w:rsid w:val="00AD75C0"/>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lsdException w:name="heading 5" w:uiPriority="9"/>
    <w:lsdException w:name="heading 6" w:uiPriority="9"/>
    <w:lsdException w:name="heading 7" w:uiPriority="9"/>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5DC4"/>
    <w:pPr>
      <w:jc w:val="both"/>
    </w:pPr>
  </w:style>
  <w:style w:type="paragraph" w:styleId="Heading1">
    <w:name w:val="heading 1"/>
    <w:basedOn w:val="Normal"/>
    <w:next w:val="Normal"/>
    <w:link w:val="Heading1Char"/>
    <w:uiPriority w:val="9"/>
    <w:qFormat/>
    <w:rsid w:val="00E1642F"/>
    <w:pPr>
      <w:keepNext/>
      <w:keepLines/>
      <w:numPr>
        <w:numId w:val="13"/>
      </w:numPr>
      <w:spacing w:before="480" w:after="0"/>
      <w:outlineLvl w:val="0"/>
    </w:pPr>
    <w:rPr>
      <w:rFonts w:asciiTheme="majorHAnsi" w:eastAsiaTheme="majorEastAsia" w:hAnsiTheme="majorHAnsi" w:cstheme="majorBidi"/>
      <w:b/>
      <w:bCs/>
      <w:color w:val="44697D" w:themeColor="text2"/>
      <w:sz w:val="32"/>
      <w:szCs w:val="28"/>
    </w:rPr>
  </w:style>
  <w:style w:type="paragraph" w:styleId="Heading2">
    <w:name w:val="heading 2"/>
    <w:basedOn w:val="Normal"/>
    <w:next w:val="Normal"/>
    <w:link w:val="Heading2Char"/>
    <w:uiPriority w:val="9"/>
    <w:unhideWhenUsed/>
    <w:qFormat/>
    <w:rsid w:val="00DD0507"/>
    <w:pPr>
      <w:keepNext/>
      <w:keepLines/>
      <w:numPr>
        <w:ilvl w:val="1"/>
        <w:numId w:val="13"/>
      </w:numPr>
      <w:spacing w:before="200" w:after="0"/>
      <w:outlineLvl w:val="1"/>
    </w:pPr>
    <w:rPr>
      <w:rFonts w:asciiTheme="majorHAnsi" w:eastAsiaTheme="majorEastAsia" w:hAnsiTheme="majorHAnsi" w:cstheme="majorBidi"/>
      <w:b/>
      <w:bCs/>
      <w:color w:val="44697D" w:themeColor="text2"/>
      <w:sz w:val="26"/>
      <w:szCs w:val="26"/>
    </w:rPr>
  </w:style>
  <w:style w:type="paragraph" w:styleId="Heading3">
    <w:name w:val="heading 3"/>
    <w:basedOn w:val="Normal"/>
    <w:next w:val="Normal"/>
    <w:link w:val="Heading3Char"/>
    <w:uiPriority w:val="9"/>
    <w:unhideWhenUsed/>
    <w:qFormat/>
    <w:rsid w:val="00EE0E09"/>
    <w:pPr>
      <w:keepNext/>
      <w:keepLines/>
      <w:numPr>
        <w:ilvl w:val="2"/>
        <w:numId w:val="13"/>
      </w:numPr>
      <w:spacing w:before="200" w:after="0"/>
      <w:outlineLvl w:val="2"/>
    </w:pPr>
    <w:rPr>
      <w:rFonts w:asciiTheme="majorHAnsi" w:eastAsiaTheme="majorEastAsia" w:hAnsiTheme="majorHAnsi" w:cstheme="majorBidi"/>
      <w:b/>
      <w:bCs/>
      <w:color w:val="44697D" w:themeColor="text2"/>
    </w:rPr>
  </w:style>
  <w:style w:type="paragraph" w:styleId="Heading4">
    <w:name w:val="heading 4"/>
    <w:basedOn w:val="Normal"/>
    <w:next w:val="Normal"/>
    <w:link w:val="Heading4Char"/>
    <w:uiPriority w:val="9"/>
    <w:unhideWhenUsed/>
    <w:rsid w:val="004F0B3E"/>
    <w:pPr>
      <w:keepNext/>
      <w:keepLines/>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unhideWhenUsed/>
    <w:rsid w:val="001F5DC4"/>
    <w:pPr>
      <w:keepNext/>
      <w:keepLines/>
      <w:spacing w:before="200" w:after="0"/>
      <w:outlineLvl w:val="4"/>
    </w:pPr>
    <w:rPr>
      <w:rFonts w:asciiTheme="majorHAnsi" w:eastAsiaTheme="majorEastAsia" w:hAnsiTheme="majorHAnsi" w:cstheme="majorBidi"/>
      <w:color w:val="5E6A00" w:themeColor="accent1" w:themeShade="7F"/>
    </w:rPr>
  </w:style>
  <w:style w:type="paragraph" w:styleId="Heading6">
    <w:name w:val="heading 6"/>
    <w:basedOn w:val="Normal"/>
    <w:next w:val="Normal"/>
    <w:link w:val="Heading6Char"/>
    <w:uiPriority w:val="9"/>
    <w:unhideWhenUsed/>
    <w:rsid w:val="001F5DC4"/>
    <w:pPr>
      <w:keepNext/>
      <w:keepLines/>
      <w:spacing w:before="200" w:after="0"/>
      <w:outlineLvl w:val="5"/>
    </w:pPr>
    <w:rPr>
      <w:rFonts w:asciiTheme="majorHAnsi" w:eastAsiaTheme="majorEastAsia" w:hAnsiTheme="majorHAnsi" w:cstheme="majorBidi"/>
      <w:i/>
      <w:iCs/>
      <w:color w:val="5E6A0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24463"/>
    <w:rPr>
      <w:rFonts w:asciiTheme="majorHAnsi" w:eastAsiaTheme="majorEastAsia" w:hAnsiTheme="majorHAnsi" w:cstheme="majorBidi"/>
      <w:b/>
      <w:bCs/>
      <w:color w:val="44697D" w:themeColor="text2"/>
      <w:sz w:val="26"/>
      <w:szCs w:val="26"/>
    </w:rPr>
  </w:style>
  <w:style w:type="character" w:customStyle="1" w:styleId="Heading1Char">
    <w:name w:val="Heading 1 Char"/>
    <w:basedOn w:val="DefaultParagraphFont"/>
    <w:link w:val="Heading1"/>
    <w:uiPriority w:val="9"/>
    <w:rsid w:val="00E1642F"/>
    <w:rPr>
      <w:rFonts w:asciiTheme="majorHAnsi" w:eastAsiaTheme="majorEastAsia" w:hAnsiTheme="majorHAnsi" w:cstheme="majorBidi"/>
      <w:b/>
      <w:bCs/>
      <w:color w:val="44697D" w:themeColor="text2"/>
      <w:sz w:val="32"/>
      <w:szCs w:val="28"/>
    </w:rPr>
  </w:style>
  <w:style w:type="character" w:customStyle="1" w:styleId="Heading3Char">
    <w:name w:val="Heading 3 Char"/>
    <w:basedOn w:val="DefaultParagraphFont"/>
    <w:link w:val="Heading3"/>
    <w:uiPriority w:val="9"/>
    <w:rsid w:val="00EE0E09"/>
    <w:rPr>
      <w:rFonts w:asciiTheme="majorHAnsi" w:eastAsiaTheme="majorEastAsia" w:hAnsiTheme="majorHAnsi" w:cstheme="majorBidi"/>
      <w:b/>
      <w:bCs/>
      <w:color w:val="44697D" w:themeColor="text2"/>
    </w:rPr>
  </w:style>
  <w:style w:type="character" w:customStyle="1" w:styleId="Heading4Char">
    <w:name w:val="Heading 4 Char"/>
    <w:basedOn w:val="DefaultParagraphFont"/>
    <w:link w:val="Heading4"/>
    <w:uiPriority w:val="9"/>
    <w:rsid w:val="004F0B3E"/>
    <w:rPr>
      <w:rFonts w:asciiTheme="majorHAnsi" w:eastAsiaTheme="majorEastAsia" w:hAnsiTheme="majorHAnsi" w:cstheme="majorBidi"/>
      <w:b/>
      <w:bCs/>
      <w:i/>
      <w:iCs/>
      <w:color w:val="000000" w:themeColor="text1"/>
    </w:rPr>
  </w:style>
  <w:style w:type="paragraph" w:styleId="Title">
    <w:name w:val="Title"/>
    <w:basedOn w:val="Normal"/>
    <w:next w:val="Normal"/>
    <w:link w:val="TitleChar"/>
    <w:uiPriority w:val="10"/>
    <w:qFormat/>
    <w:rsid w:val="001F5DC4"/>
    <w:pPr>
      <w:pBdr>
        <w:bottom w:val="single" w:sz="8" w:space="4" w:color="BED600" w:themeColor="accent1"/>
      </w:pBdr>
      <w:spacing w:after="300" w:line="240" w:lineRule="auto"/>
      <w:contextualSpacing/>
    </w:pPr>
    <w:rPr>
      <w:rFonts w:asciiTheme="majorHAnsi" w:eastAsiaTheme="majorEastAsia" w:hAnsiTheme="majorHAnsi" w:cstheme="majorBidi"/>
      <w:color w:val="44697D" w:themeColor="text2"/>
      <w:spacing w:val="5"/>
      <w:kern w:val="28"/>
      <w:sz w:val="52"/>
      <w:szCs w:val="52"/>
    </w:rPr>
  </w:style>
  <w:style w:type="character" w:customStyle="1" w:styleId="TitleChar">
    <w:name w:val="Title Char"/>
    <w:basedOn w:val="DefaultParagraphFont"/>
    <w:link w:val="Title"/>
    <w:uiPriority w:val="10"/>
    <w:rsid w:val="001F5DC4"/>
    <w:rPr>
      <w:rFonts w:asciiTheme="majorHAnsi" w:eastAsiaTheme="majorEastAsia" w:hAnsiTheme="majorHAnsi" w:cstheme="majorBidi"/>
      <w:color w:val="44697D" w:themeColor="text2"/>
      <w:spacing w:val="5"/>
      <w:kern w:val="28"/>
      <w:sz w:val="52"/>
      <w:szCs w:val="52"/>
    </w:rPr>
  </w:style>
  <w:style w:type="paragraph" w:styleId="Subtitle">
    <w:name w:val="Subtitle"/>
    <w:basedOn w:val="Normal"/>
    <w:next w:val="Normal"/>
    <w:link w:val="SubtitleChar"/>
    <w:uiPriority w:val="11"/>
    <w:qFormat/>
    <w:rsid w:val="001F5DC4"/>
    <w:pPr>
      <w:numPr>
        <w:ilvl w:val="1"/>
      </w:numPr>
    </w:pPr>
    <w:rPr>
      <w:rFonts w:asciiTheme="majorHAnsi" w:eastAsiaTheme="majorEastAsia" w:hAnsiTheme="majorHAnsi" w:cstheme="majorBidi"/>
      <w:i/>
      <w:iCs/>
      <w:color w:val="44697D" w:themeColor="text2"/>
      <w:spacing w:val="15"/>
      <w:sz w:val="24"/>
      <w:szCs w:val="24"/>
    </w:rPr>
  </w:style>
  <w:style w:type="character" w:customStyle="1" w:styleId="SubtitleChar">
    <w:name w:val="Subtitle Char"/>
    <w:basedOn w:val="DefaultParagraphFont"/>
    <w:link w:val="Subtitle"/>
    <w:uiPriority w:val="11"/>
    <w:rsid w:val="001F5DC4"/>
    <w:rPr>
      <w:rFonts w:asciiTheme="majorHAnsi" w:eastAsiaTheme="majorEastAsia" w:hAnsiTheme="majorHAnsi" w:cstheme="majorBidi"/>
      <w:i/>
      <w:iCs/>
      <w:color w:val="44697D" w:themeColor="text2"/>
      <w:spacing w:val="15"/>
      <w:sz w:val="24"/>
      <w:szCs w:val="24"/>
    </w:rPr>
  </w:style>
  <w:style w:type="character" w:styleId="IntenseEmphasis">
    <w:name w:val="Intense Emphasis"/>
    <w:basedOn w:val="DefaultParagraphFont"/>
    <w:uiPriority w:val="21"/>
    <w:qFormat/>
    <w:rsid w:val="001F5DC4"/>
    <w:rPr>
      <w:rFonts w:asciiTheme="minorHAnsi" w:hAnsiTheme="minorHAnsi"/>
      <w:b/>
      <w:bCs/>
      <w:i/>
      <w:iCs/>
      <w:color w:val="44697D" w:themeColor="text2"/>
    </w:rPr>
  </w:style>
  <w:style w:type="character" w:styleId="Emphasis">
    <w:name w:val="Emphasis"/>
    <w:basedOn w:val="DefaultParagraphFont"/>
    <w:uiPriority w:val="20"/>
    <w:qFormat/>
    <w:rsid w:val="001F5DC4"/>
    <w:rPr>
      <w:rFonts w:asciiTheme="minorHAnsi" w:hAnsiTheme="minorHAnsi"/>
      <w:i/>
      <w:iCs/>
    </w:rPr>
  </w:style>
  <w:style w:type="paragraph" w:styleId="IntenseQuote">
    <w:name w:val="Intense Quote"/>
    <w:basedOn w:val="Normal"/>
    <w:next w:val="Normal"/>
    <w:link w:val="IntenseQuoteChar"/>
    <w:uiPriority w:val="30"/>
    <w:qFormat/>
    <w:rsid w:val="001F5DC4"/>
    <w:pPr>
      <w:pBdr>
        <w:bottom w:val="single" w:sz="4" w:space="4" w:color="BED600" w:themeColor="accent1"/>
      </w:pBdr>
      <w:spacing w:before="200" w:after="280"/>
      <w:ind w:left="936" w:right="936"/>
    </w:pPr>
    <w:rPr>
      <w:b/>
      <w:bCs/>
      <w:i/>
      <w:iCs/>
      <w:color w:val="44697D" w:themeColor="text2"/>
    </w:rPr>
  </w:style>
  <w:style w:type="character" w:customStyle="1" w:styleId="IntenseQuoteChar">
    <w:name w:val="Intense Quote Char"/>
    <w:basedOn w:val="DefaultParagraphFont"/>
    <w:link w:val="IntenseQuote"/>
    <w:uiPriority w:val="30"/>
    <w:rsid w:val="001F5DC4"/>
    <w:rPr>
      <w:b/>
      <w:bCs/>
      <w:i/>
      <w:iCs/>
      <w:color w:val="44697D" w:themeColor="text2"/>
    </w:rPr>
  </w:style>
  <w:style w:type="character" w:customStyle="1" w:styleId="Heading5Char">
    <w:name w:val="Heading 5 Char"/>
    <w:basedOn w:val="DefaultParagraphFont"/>
    <w:link w:val="Heading5"/>
    <w:uiPriority w:val="9"/>
    <w:rsid w:val="001F5DC4"/>
    <w:rPr>
      <w:rFonts w:asciiTheme="majorHAnsi" w:eastAsiaTheme="majorEastAsia" w:hAnsiTheme="majorHAnsi" w:cstheme="majorBidi"/>
      <w:color w:val="5E6A00" w:themeColor="accent1" w:themeShade="7F"/>
    </w:rPr>
  </w:style>
  <w:style w:type="character" w:customStyle="1" w:styleId="Heading6Char">
    <w:name w:val="Heading 6 Char"/>
    <w:basedOn w:val="DefaultParagraphFont"/>
    <w:link w:val="Heading6"/>
    <w:uiPriority w:val="9"/>
    <w:rsid w:val="001F5DC4"/>
    <w:rPr>
      <w:rFonts w:asciiTheme="majorHAnsi" w:eastAsiaTheme="majorEastAsia" w:hAnsiTheme="majorHAnsi" w:cstheme="majorBidi"/>
      <w:i/>
      <w:iCs/>
      <w:color w:val="5E6A00" w:themeColor="accent1" w:themeShade="7F"/>
    </w:rPr>
  </w:style>
  <w:style w:type="paragraph" w:styleId="Header">
    <w:name w:val="header"/>
    <w:basedOn w:val="Normal"/>
    <w:link w:val="HeaderChar"/>
    <w:uiPriority w:val="99"/>
    <w:unhideWhenUsed/>
    <w:rsid w:val="00C025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C025AA"/>
  </w:style>
  <w:style w:type="paragraph" w:styleId="Footer">
    <w:name w:val="footer"/>
    <w:basedOn w:val="Normal"/>
    <w:link w:val="FooterChar"/>
    <w:uiPriority w:val="99"/>
    <w:unhideWhenUsed/>
    <w:rsid w:val="00C025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C025AA"/>
  </w:style>
  <w:style w:type="table" w:styleId="TableGrid">
    <w:name w:val="Table Grid"/>
    <w:basedOn w:val="TableNormal"/>
    <w:uiPriority w:val="59"/>
    <w:rsid w:val="00C025A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Spacing">
    <w:name w:val="No Spacing"/>
    <w:link w:val="NoSpacingChar"/>
    <w:uiPriority w:val="1"/>
    <w:qFormat/>
    <w:rsid w:val="0066233C"/>
    <w:pPr>
      <w:spacing w:after="0" w:line="240" w:lineRule="auto"/>
    </w:pPr>
    <w:rPr>
      <w:rFonts w:eastAsiaTheme="minorEastAsia"/>
    </w:rPr>
  </w:style>
  <w:style w:type="character" w:customStyle="1" w:styleId="NoSpacingChar">
    <w:name w:val="No Spacing Char"/>
    <w:basedOn w:val="DefaultParagraphFont"/>
    <w:link w:val="NoSpacing"/>
    <w:uiPriority w:val="1"/>
    <w:rsid w:val="0066233C"/>
    <w:rPr>
      <w:rFonts w:eastAsiaTheme="minorEastAsia"/>
    </w:rPr>
  </w:style>
  <w:style w:type="paragraph" w:styleId="BalloonText">
    <w:name w:val="Balloon Text"/>
    <w:basedOn w:val="Normal"/>
    <w:link w:val="BalloonTextChar"/>
    <w:uiPriority w:val="99"/>
    <w:semiHidden/>
    <w:unhideWhenUsed/>
    <w:rsid w:val="0066233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233C"/>
    <w:rPr>
      <w:rFonts w:ascii="Tahoma" w:hAnsi="Tahoma" w:cs="Tahoma"/>
      <w:sz w:val="16"/>
      <w:szCs w:val="16"/>
    </w:rPr>
  </w:style>
  <w:style w:type="paragraph" w:styleId="ListParagraph">
    <w:name w:val="List Paragraph"/>
    <w:basedOn w:val="Normal"/>
    <w:uiPriority w:val="34"/>
    <w:qFormat/>
    <w:rsid w:val="0050313F"/>
    <w:pPr>
      <w:ind w:left="720"/>
      <w:contextualSpacing/>
    </w:pPr>
  </w:style>
  <w:style w:type="character" w:styleId="Hyperlink">
    <w:name w:val="Hyperlink"/>
    <w:basedOn w:val="DefaultParagraphFont"/>
    <w:uiPriority w:val="99"/>
    <w:unhideWhenUsed/>
    <w:rsid w:val="00E1642F"/>
    <w:rPr>
      <w:color w:val="99CCFF" w:themeColor="hyperlink"/>
      <w:u w:val="single"/>
    </w:rPr>
  </w:style>
  <w:style w:type="paragraph" w:styleId="TOC1">
    <w:name w:val="toc 1"/>
    <w:basedOn w:val="Normal"/>
    <w:next w:val="Normal"/>
    <w:autoRedefine/>
    <w:uiPriority w:val="39"/>
    <w:unhideWhenUsed/>
    <w:qFormat/>
    <w:rsid w:val="00E1642F"/>
    <w:pPr>
      <w:spacing w:after="100"/>
    </w:pPr>
    <w:rPr>
      <w:color w:val="44697D" w:themeColor="text2"/>
    </w:rPr>
  </w:style>
  <w:style w:type="paragraph" w:styleId="TOC2">
    <w:name w:val="toc 2"/>
    <w:basedOn w:val="Normal"/>
    <w:next w:val="Normal"/>
    <w:autoRedefine/>
    <w:uiPriority w:val="39"/>
    <w:unhideWhenUsed/>
    <w:qFormat/>
    <w:rsid w:val="00E1642F"/>
    <w:pPr>
      <w:spacing w:after="100"/>
      <w:ind w:left="220"/>
    </w:pPr>
    <w:rPr>
      <w:color w:val="44697D" w:themeColor="text2"/>
    </w:rPr>
  </w:style>
  <w:style w:type="paragraph" w:styleId="TOC3">
    <w:name w:val="toc 3"/>
    <w:basedOn w:val="Normal"/>
    <w:next w:val="Normal"/>
    <w:autoRedefine/>
    <w:uiPriority w:val="39"/>
    <w:unhideWhenUsed/>
    <w:qFormat/>
    <w:rsid w:val="00EE0E09"/>
    <w:pPr>
      <w:spacing w:after="100"/>
      <w:ind w:left="440"/>
    </w:pPr>
    <w:rPr>
      <w:color w:val="44697D" w:themeColor="text2"/>
    </w:rPr>
  </w:style>
  <w:style w:type="table" w:styleId="LightList-Accent3">
    <w:name w:val="Light List Accent 3"/>
    <w:basedOn w:val="TableNormal"/>
    <w:uiPriority w:val="61"/>
    <w:rsid w:val="00783425"/>
    <w:pPr>
      <w:spacing w:after="0" w:line="240" w:lineRule="auto"/>
    </w:pPr>
    <w:tblPr>
      <w:tblStyleRowBandSize w:val="1"/>
      <w:tblStyleColBandSize w:val="1"/>
      <w:tblInd w:w="0" w:type="dxa"/>
      <w:tblBorders>
        <w:top w:val="single" w:sz="8" w:space="0" w:color="0081A3" w:themeColor="accent3"/>
        <w:left w:val="single" w:sz="8" w:space="0" w:color="0081A3" w:themeColor="accent3"/>
        <w:bottom w:val="single" w:sz="8" w:space="0" w:color="0081A3" w:themeColor="accent3"/>
        <w:right w:val="single" w:sz="8" w:space="0" w:color="0081A3"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81A3" w:themeFill="accent3"/>
      </w:tcPr>
    </w:tblStylePr>
    <w:tblStylePr w:type="lastRow">
      <w:pPr>
        <w:spacing w:before="0" w:after="0" w:line="240" w:lineRule="auto"/>
      </w:pPr>
      <w:rPr>
        <w:b/>
        <w:bCs/>
      </w:rPr>
      <w:tblPr/>
      <w:tcPr>
        <w:tcBorders>
          <w:top w:val="double" w:sz="6" w:space="0" w:color="0081A3" w:themeColor="accent3"/>
          <w:left w:val="single" w:sz="8" w:space="0" w:color="0081A3" w:themeColor="accent3"/>
          <w:bottom w:val="single" w:sz="8" w:space="0" w:color="0081A3" w:themeColor="accent3"/>
          <w:right w:val="single" w:sz="8" w:space="0" w:color="0081A3" w:themeColor="accent3"/>
        </w:tcBorders>
      </w:tcPr>
    </w:tblStylePr>
    <w:tblStylePr w:type="firstCol">
      <w:rPr>
        <w:b/>
        <w:bCs/>
      </w:rPr>
    </w:tblStylePr>
    <w:tblStylePr w:type="lastCol">
      <w:rPr>
        <w:b/>
        <w:bCs/>
      </w:rPr>
    </w:tblStylePr>
    <w:tblStylePr w:type="band1Vert">
      <w:tblPr/>
      <w:tcPr>
        <w:tcBorders>
          <w:top w:val="single" w:sz="8" w:space="0" w:color="0081A3" w:themeColor="accent3"/>
          <w:left w:val="single" w:sz="8" w:space="0" w:color="0081A3" w:themeColor="accent3"/>
          <w:bottom w:val="single" w:sz="8" w:space="0" w:color="0081A3" w:themeColor="accent3"/>
          <w:right w:val="single" w:sz="8" w:space="0" w:color="0081A3" w:themeColor="accent3"/>
        </w:tcBorders>
      </w:tcPr>
    </w:tblStylePr>
    <w:tblStylePr w:type="band1Horz">
      <w:tblPr/>
      <w:tcPr>
        <w:tcBorders>
          <w:top w:val="single" w:sz="8" w:space="0" w:color="0081A3" w:themeColor="accent3"/>
          <w:left w:val="single" w:sz="8" w:space="0" w:color="0081A3" w:themeColor="accent3"/>
          <w:bottom w:val="single" w:sz="8" w:space="0" w:color="0081A3" w:themeColor="accent3"/>
          <w:right w:val="single" w:sz="8" w:space="0" w:color="0081A3" w:themeColor="accent3"/>
        </w:tcBorders>
      </w:tcPr>
    </w:tblStylePr>
  </w:style>
  <w:style w:type="paragraph" w:styleId="TOCHeading">
    <w:name w:val="TOC Heading"/>
    <w:basedOn w:val="Heading1"/>
    <w:next w:val="Normal"/>
    <w:uiPriority w:val="39"/>
    <w:unhideWhenUsed/>
    <w:qFormat/>
    <w:rsid w:val="00904F59"/>
    <w:pPr>
      <w:numPr>
        <w:numId w:val="0"/>
      </w:numPr>
      <w:jc w:val="left"/>
      <w:outlineLvl w:val="9"/>
    </w:pPr>
    <w:rPr>
      <w:sz w:val="28"/>
    </w:rPr>
  </w:style>
</w:styles>
</file>

<file path=word/webSettings.xml><?xml version="1.0" encoding="utf-8"?>
<w:webSettings xmlns:r="http://schemas.openxmlformats.org/officeDocument/2006/relationships" xmlns:w="http://schemas.openxmlformats.org/wordprocessingml/2006/main">
  <w:divs>
    <w:div w:id="101192479">
      <w:bodyDiv w:val="1"/>
      <w:marLeft w:val="0"/>
      <w:marRight w:val="0"/>
      <w:marTop w:val="0"/>
      <w:marBottom w:val="0"/>
      <w:divBdr>
        <w:top w:val="none" w:sz="0" w:space="0" w:color="auto"/>
        <w:left w:val="none" w:sz="0" w:space="0" w:color="auto"/>
        <w:bottom w:val="none" w:sz="0" w:space="0" w:color="auto"/>
        <w:right w:val="none" w:sz="0" w:space="0" w:color="auto"/>
      </w:divBdr>
    </w:div>
    <w:div w:id="700670857">
      <w:bodyDiv w:val="1"/>
      <w:marLeft w:val="0"/>
      <w:marRight w:val="0"/>
      <w:marTop w:val="0"/>
      <w:marBottom w:val="0"/>
      <w:divBdr>
        <w:top w:val="none" w:sz="0" w:space="0" w:color="auto"/>
        <w:left w:val="none" w:sz="0" w:space="0" w:color="auto"/>
        <w:bottom w:val="none" w:sz="0" w:space="0" w:color="auto"/>
        <w:right w:val="none" w:sz="0" w:space="0" w:color="auto"/>
      </w:divBdr>
    </w:div>
    <w:div w:id="983048734">
      <w:bodyDiv w:val="1"/>
      <w:marLeft w:val="0"/>
      <w:marRight w:val="0"/>
      <w:marTop w:val="0"/>
      <w:marBottom w:val="0"/>
      <w:divBdr>
        <w:top w:val="none" w:sz="0" w:space="0" w:color="auto"/>
        <w:left w:val="none" w:sz="0" w:space="0" w:color="auto"/>
        <w:bottom w:val="none" w:sz="0" w:space="0" w:color="auto"/>
        <w:right w:val="none" w:sz="0" w:space="0" w:color="auto"/>
      </w:divBdr>
    </w:div>
    <w:div w:id="998651417">
      <w:bodyDiv w:val="1"/>
      <w:marLeft w:val="0"/>
      <w:marRight w:val="0"/>
      <w:marTop w:val="0"/>
      <w:marBottom w:val="0"/>
      <w:divBdr>
        <w:top w:val="none" w:sz="0" w:space="0" w:color="auto"/>
        <w:left w:val="none" w:sz="0" w:space="0" w:color="auto"/>
        <w:bottom w:val="none" w:sz="0" w:space="0" w:color="auto"/>
        <w:right w:val="none" w:sz="0" w:space="0" w:color="auto"/>
      </w:divBdr>
    </w:div>
    <w:div w:id="1648704911">
      <w:bodyDiv w:val="1"/>
      <w:marLeft w:val="0"/>
      <w:marRight w:val="0"/>
      <w:marTop w:val="0"/>
      <w:marBottom w:val="0"/>
      <w:divBdr>
        <w:top w:val="none" w:sz="0" w:space="0" w:color="auto"/>
        <w:left w:val="none" w:sz="0" w:space="0" w:color="auto"/>
        <w:bottom w:val="none" w:sz="0" w:space="0" w:color="auto"/>
        <w:right w:val="none" w:sz="0" w:space="0" w:color="auto"/>
      </w:divBdr>
    </w:div>
    <w:div w:id="1884247191">
      <w:bodyDiv w:val="1"/>
      <w:marLeft w:val="0"/>
      <w:marRight w:val="0"/>
      <w:marTop w:val="0"/>
      <w:marBottom w:val="0"/>
      <w:divBdr>
        <w:top w:val="none" w:sz="0" w:space="0" w:color="auto"/>
        <w:left w:val="none" w:sz="0" w:space="0" w:color="auto"/>
        <w:bottom w:val="none" w:sz="0" w:space="0" w:color="auto"/>
        <w:right w:val="none" w:sz="0" w:space="0" w:color="auto"/>
      </w:divBdr>
    </w:div>
    <w:div w:id="1921596852">
      <w:bodyDiv w:val="1"/>
      <w:marLeft w:val="0"/>
      <w:marRight w:val="0"/>
      <w:marTop w:val="0"/>
      <w:marBottom w:val="0"/>
      <w:divBdr>
        <w:top w:val="none" w:sz="0" w:space="0" w:color="auto"/>
        <w:left w:val="none" w:sz="0" w:space="0" w:color="auto"/>
        <w:bottom w:val="none" w:sz="0" w:space="0" w:color="auto"/>
        <w:right w:val="none" w:sz="0" w:space="0" w:color="auto"/>
      </w:divBdr>
    </w:div>
    <w:div w:id="20475579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4.jpe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ork\templates\EnergyMicro_Document_w_Titlepage_w_revision.dotx" TargetMode="External"/></Relationships>
</file>

<file path=word/theme/theme1.xml><?xml version="1.0" encoding="utf-8"?>
<a:theme xmlns:a="http://schemas.openxmlformats.org/drawingml/2006/main" name="EnergyMicroTheme">
  <a:themeElements>
    <a:clrScheme name="Energy Micro Theme Colors">
      <a:dk1>
        <a:srgbClr val="000000"/>
      </a:dk1>
      <a:lt1>
        <a:srgbClr val="FFFFFF"/>
      </a:lt1>
      <a:dk2>
        <a:srgbClr val="44697D"/>
      </a:dk2>
      <a:lt2>
        <a:srgbClr val="93B1CC"/>
      </a:lt2>
      <a:accent1>
        <a:srgbClr val="BED600"/>
      </a:accent1>
      <a:accent2>
        <a:srgbClr val="D0EB8A"/>
      </a:accent2>
      <a:accent3>
        <a:srgbClr val="0081A3"/>
      </a:accent3>
      <a:accent4>
        <a:srgbClr val="B2B4B0"/>
      </a:accent4>
      <a:accent5>
        <a:srgbClr val="BD8A5E"/>
      </a:accent5>
      <a:accent6>
        <a:srgbClr val="C84E00"/>
      </a:accent6>
      <a:hlink>
        <a:srgbClr val="99CCFF"/>
      </a:hlink>
      <a:folHlink>
        <a:srgbClr val="99CCFF"/>
      </a:folHlink>
    </a:clrScheme>
    <a:fontScheme name="EnergyMicroThemeFonts">
      <a:majorFont>
        <a:latin typeface="Calibri"/>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8A4E2F7-80D4-4825-A9D7-D4985FDB45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EnergyMicro_Document_w_Titlepage_w_revision.dotx</Template>
  <TotalTime>19</TotalTime>
  <Pages>11</Pages>
  <Words>2351</Words>
  <Characters>12461</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energyAware Drivers</vt:lpstr>
    </vt:vector>
  </TitlesOfParts>
  <Company>Energy Micro</Company>
  <LinksUpToDate>false</LinksUpToDate>
  <CharactersWithSpaces>14783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energyAware Drivers</dc:title>
  <dc:subject>Requirement Specification</dc:subject>
  <dc:creator>Dewald de Bruyn</dc:creator>
  <cp:lastModifiedBy>Jørn Norheim</cp:lastModifiedBy>
  <cp:revision>9</cp:revision>
  <cp:lastPrinted>2012-09-25T09:20:00Z</cp:lastPrinted>
  <dcterms:created xsi:type="dcterms:W3CDTF">2012-09-25T09:07:00Z</dcterms:created>
  <dcterms:modified xsi:type="dcterms:W3CDTF">2012-09-25T09:21:00Z</dcterms:modified>
</cp:coreProperties>
</file>